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FB24A" w14:textId="2D017BD4" w:rsidR="00F76DDE" w:rsidRPr="003614ED" w:rsidRDefault="00F76DDE" w:rsidP="00F76DDE">
      <w:pPr>
        <w:rPr>
          <w:sz w:val="20"/>
          <w:szCs w:val="20"/>
        </w:rPr>
      </w:pPr>
      <w:r w:rsidRPr="006E0ED4">
        <w:rPr>
          <w:sz w:val="20"/>
          <w:szCs w:val="20"/>
        </w:rPr>
        <w:t xml:space="preserve">Recall the notation that x || y means the concatenation of x with y, {x}k denotes the </w:t>
      </w:r>
      <w:proofErr w:type="spellStart"/>
      <w:r w:rsidRPr="006E0ED4">
        <w:rPr>
          <w:sz w:val="20"/>
          <w:szCs w:val="20"/>
        </w:rPr>
        <w:t>encipherment</w:t>
      </w:r>
      <w:proofErr w:type="spellEnd"/>
      <w:r w:rsidRPr="006E0ED4">
        <w:rPr>
          <w:sz w:val="20"/>
          <w:szCs w:val="20"/>
        </w:rPr>
        <w:t xml:space="preserve"> of x using key k, h(x)denotes a hash of x, and MAC K{x} demotes MAC of x with key K</w:t>
      </w:r>
      <w:r w:rsidR="006E0ED4">
        <w:rPr>
          <w:sz w:val="20"/>
          <w:szCs w:val="20"/>
        </w:rPr>
        <w:t>.</w:t>
      </w:r>
      <w:r w:rsidR="003614ED">
        <w:rPr>
          <w:sz w:val="20"/>
          <w:szCs w:val="20"/>
        </w:rPr>
        <w:t xml:space="preserve"> </w:t>
      </w:r>
      <w:r w:rsidR="003614ED">
        <w:rPr>
          <w:b/>
          <w:sz w:val="20"/>
          <w:szCs w:val="20"/>
        </w:rPr>
        <w:t xml:space="preserve">Cipher – </w:t>
      </w:r>
      <w:proofErr w:type="spellStart"/>
      <w:r w:rsidR="003614ED">
        <w:rPr>
          <w:sz w:val="20"/>
          <w:szCs w:val="20"/>
        </w:rPr>
        <w:t>Cipher</w:t>
      </w:r>
      <w:proofErr w:type="spellEnd"/>
      <w:r w:rsidR="003614ED">
        <w:rPr>
          <w:sz w:val="20"/>
          <w:szCs w:val="20"/>
        </w:rPr>
        <w:t xml:space="preserve"> is </w:t>
      </w:r>
      <w:proofErr w:type="spellStart"/>
      <w:r w:rsidR="003614ED">
        <w:rPr>
          <w:sz w:val="20"/>
          <w:szCs w:val="20"/>
        </w:rPr>
        <w:t>algo</w:t>
      </w:r>
      <w:proofErr w:type="spellEnd"/>
      <w:r w:rsidR="003614ED">
        <w:rPr>
          <w:sz w:val="20"/>
          <w:szCs w:val="20"/>
        </w:rPr>
        <w:t xml:space="preserve"> to encrypt or decrypt text -&gt; creates cipher text </w:t>
      </w:r>
      <w:r w:rsidR="003614ED">
        <w:rPr>
          <w:b/>
          <w:sz w:val="20"/>
          <w:szCs w:val="20"/>
        </w:rPr>
        <w:t>Sub –</w:t>
      </w:r>
      <w:proofErr w:type="spellStart"/>
      <w:r w:rsidR="003614ED">
        <w:rPr>
          <w:b/>
          <w:sz w:val="20"/>
          <w:szCs w:val="20"/>
        </w:rPr>
        <w:t>replacecharvsperm</w:t>
      </w:r>
      <w:proofErr w:type="spellEnd"/>
      <w:r w:rsidR="003614ED">
        <w:rPr>
          <w:b/>
          <w:sz w:val="20"/>
          <w:szCs w:val="20"/>
        </w:rPr>
        <w:t>.</w:t>
      </w:r>
    </w:p>
    <w:p w14:paraId="7C97C308" w14:textId="759BC690" w:rsidR="006E0ED4" w:rsidRPr="003118B7" w:rsidRDefault="003118B7" w:rsidP="00F76DDE">
      <w:pPr>
        <w:rPr>
          <w:sz w:val="20"/>
          <w:szCs w:val="20"/>
        </w:rPr>
      </w:pPr>
      <w:r w:rsidRPr="003118B7">
        <w:rPr>
          <w:b/>
          <w:sz w:val="20"/>
          <w:szCs w:val="20"/>
        </w:rPr>
        <w:t>Columnar Transposition</w:t>
      </w:r>
      <w:r>
        <w:rPr>
          <w:b/>
          <w:sz w:val="20"/>
          <w:szCs w:val="20"/>
        </w:rPr>
        <w:t xml:space="preserve"> – </w:t>
      </w:r>
      <w:r>
        <w:rPr>
          <w:sz w:val="20"/>
          <w:szCs w:val="20"/>
        </w:rPr>
        <w:t xml:space="preserve">key up top </w:t>
      </w:r>
      <w:r w:rsidR="003614ED">
        <w:rPr>
          <w:sz w:val="20"/>
          <w:szCs w:val="20"/>
        </w:rPr>
        <w:t>ordered by alphabet and do list by row then list out by column.</w:t>
      </w:r>
    </w:p>
    <w:p w14:paraId="65220E4D" w14:textId="77777777" w:rsidR="007D7CA1" w:rsidRPr="007D7CA1" w:rsidRDefault="007D7CA1" w:rsidP="007D7CA1">
      <w:pPr>
        <w:rPr>
          <w:sz w:val="20"/>
          <w:szCs w:val="20"/>
        </w:rPr>
      </w:pPr>
      <w:r w:rsidRPr="007D7CA1">
        <w:rPr>
          <w:sz w:val="20"/>
          <w:szCs w:val="20"/>
        </w:rPr>
        <w:t xml:space="preserve">Main components of security Confidentiality/Privacy data are only available to the appropriate parties, which may be parties that require access to the data or parties that are trusted. confidential data are not disclosed to people who do not require them or who should not have access to them. Ensuring confidentiality means that information is organized in terms of who ought to have access as well as its sensitivity. </w:t>
      </w:r>
    </w:p>
    <w:p w14:paraId="668B9EAD" w14:textId="2DFBAD85" w:rsidR="006E0ED4" w:rsidRPr="007E56CA" w:rsidRDefault="007E56CA" w:rsidP="00F76DDE">
      <w:pPr>
        <w:rPr>
          <w:sz w:val="20"/>
          <w:szCs w:val="20"/>
        </w:rPr>
      </w:pPr>
      <w:r>
        <w:rPr>
          <w:b/>
          <w:sz w:val="20"/>
          <w:szCs w:val="20"/>
        </w:rPr>
        <w:t>Stream –</w:t>
      </w:r>
      <w:r>
        <w:rPr>
          <w:sz w:val="20"/>
          <w:szCs w:val="20"/>
        </w:rPr>
        <w:t xml:space="preserve"> faster than block, char by char no need to wait for block </w:t>
      </w:r>
      <w:proofErr w:type="spellStart"/>
      <w:r>
        <w:rPr>
          <w:b/>
          <w:sz w:val="20"/>
          <w:szCs w:val="20"/>
        </w:rPr>
        <w:t>Block</w:t>
      </w:r>
      <w:proofErr w:type="spellEnd"/>
      <w:r>
        <w:rPr>
          <w:b/>
          <w:sz w:val="20"/>
          <w:szCs w:val="20"/>
        </w:rPr>
        <w:t xml:space="preserve"> - </w:t>
      </w:r>
      <w:r>
        <w:rPr>
          <w:sz w:val="20"/>
          <w:szCs w:val="20"/>
        </w:rPr>
        <w:t xml:space="preserve"> building blocks of crypto tools, </w:t>
      </w:r>
      <w:proofErr w:type="spellStart"/>
      <w:r>
        <w:rPr>
          <w:sz w:val="20"/>
          <w:szCs w:val="20"/>
        </w:rPr>
        <w:t>otp</w:t>
      </w:r>
      <w:proofErr w:type="spellEnd"/>
      <w:r>
        <w:rPr>
          <w:sz w:val="20"/>
          <w:szCs w:val="20"/>
        </w:rPr>
        <w:t xml:space="preserve">, hash </w:t>
      </w:r>
      <w:proofErr w:type="spellStart"/>
      <w:r>
        <w:rPr>
          <w:sz w:val="20"/>
          <w:szCs w:val="20"/>
        </w:rPr>
        <w:t>func</w:t>
      </w:r>
      <w:proofErr w:type="spellEnd"/>
      <w:r>
        <w:rPr>
          <w:sz w:val="20"/>
          <w:szCs w:val="20"/>
        </w:rPr>
        <w:t>, MACs</w:t>
      </w:r>
    </w:p>
    <w:p w14:paraId="3981B64A" w14:textId="18BDC22A" w:rsidR="00D7668F" w:rsidRPr="00D7668F" w:rsidRDefault="00D7668F" w:rsidP="00F76DDE">
      <w:pPr>
        <w:rPr>
          <w:sz w:val="20"/>
          <w:szCs w:val="20"/>
        </w:rPr>
      </w:pPr>
      <w:r w:rsidRPr="00D7668F">
        <w:rPr>
          <w:b/>
          <w:sz w:val="20"/>
          <w:szCs w:val="20"/>
        </w:rPr>
        <w:t>AES</w:t>
      </w:r>
      <w:r>
        <w:rPr>
          <w:b/>
          <w:sz w:val="20"/>
          <w:szCs w:val="20"/>
        </w:rPr>
        <w:t xml:space="preserve"> – </w:t>
      </w:r>
      <w:r>
        <w:rPr>
          <w:sz w:val="20"/>
          <w:szCs w:val="20"/>
        </w:rPr>
        <w:t xml:space="preserve">Clear replacement for DES. Faster than 3DES. Private Key Symmetric block </w:t>
      </w:r>
      <w:proofErr w:type="spellStart"/>
      <w:r>
        <w:rPr>
          <w:sz w:val="20"/>
          <w:szCs w:val="20"/>
        </w:rPr>
        <w:t>ciper</w:t>
      </w:r>
      <w:proofErr w:type="spellEnd"/>
      <w:r>
        <w:rPr>
          <w:sz w:val="20"/>
          <w:szCs w:val="20"/>
        </w:rPr>
        <w:t xml:space="preserve"> 128-bit Data, 128/192/256-bit keys. Stronger than 3DES. 20-</w:t>
      </w:r>
      <w:proofErr w:type="gramStart"/>
      <w:r>
        <w:rPr>
          <w:sz w:val="20"/>
          <w:szCs w:val="20"/>
        </w:rPr>
        <w:t>30 year</w:t>
      </w:r>
      <w:proofErr w:type="gramEnd"/>
      <w:r>
        <w:rPr>
          <w:sz w:val="20"/>
          <w:szCs w:val="20"/>
        </w:rPr>
        <w:t xml:space="preserve"> life. Security, implementation ease, flexibility, computational cost, simple design. Efficient on 8-bit CPU. </w:t>
      </w:r>
    </w:p>
    <w:p w14:paraId="1553329C" w14:textId="77777777" w:rsidR="007D7CA1" w:rsidRDefault="007D7CA1" w:rsidP="007D7CA1">
      <w:pPr>
        <w:rPr>
          <w:sz w:val="20"/>
          <w:szCs w:val="20"/>
        </w:rPr>
      </w:pPr>
      <w:r w:rsidRPr="007D7CA1">
        <w:rPr>
          <w:b/>
          <w:sz w:val="20"/>
          <w:szCs w:val="20"/>
        </w:rPr>
        <w:t>Integrity/Authenticity</w:t>
      </w:r>
      <w:r w:rsidRPr="007D7CA1">
        <w:rPr>
          <w:sz w:val="20"/>
          <w:szCs w:val="20"/>
        </w:rPr>
        <w:t xml:space="preserve"> Data integrity refers to the certainty that the data are not tampered with during or after submission. It is the certainty that the data will not be modified or destroyed by unauthorized parties. This means there are two points during the transmission process during which the integrity could be compromised: during the upload or transmission of data; during the storage of the document in the database or collection. </w:t>
      </w:r>
      <w:r w:rsidRPr="007D7CA1">
        <w:rPr>
          <w:b/>
          <w:sz w:val="20"/>
          <w:szCs w:val="20"/>
        </w:rPr>
        <w:t>Availability</w:t>
      </w:r>
      <w:r w:rsidRPr="007D7CA1">
        <w:rPr>
          <w:sz w:val="20"/>
          <w:szCs w:val="20"/>
        </w:rPr>
        <w:t xml:space="preserve"> This means that the information is available when it is needed. In order for a system to demonstrate availability, it must have properly functioning computing systems, security controls and communication channels. </w:t>
      </w:r>
      <w:r w:rsidRPr="007D7CA1">
        <w:rPr>
          <w:b/>
          <w:sz w:val="20"/>
          <w:szCs w:val="20"/>
        </w:rPr>
        <w:t xml:space="preserve">Non-repudiation/Accountability </w:t>
      </w:r>
      <w:r w:rsidRPr="007D7CA1">
        <w:rPr>
          <w:sz w:val="20"/>
          <w:szCs w:val="20"/>
        </w:rPr>
        <w:t>author</w:t>
      </w:r>
      <w:r w:rsidRPr="007D7CA1">
        <w:rPr>
          <w:b/>
          <w:sz w:val="20"/>
          <w:szCs w:val="20"/>
        </w:rPr>
        <w:t xml:space="preserve"> </w:t>
      </w:r>
      <w:r w:rsidRPr="007D7CA1">
        <w:rPr>
          <w:sz w:val="20"/>
          <w:szCs w:val="20"/>
        </w:rPr>
        <w:t xml:space="preserve">of a statement will not be able to successfully challenge the authorship of the statement or validity of a document </w:t>
      </w:r>
      <w:r w:rsidRPr="007D7CA1">
        <w:rPr>
          <w:b/>
          <w:sz w:val="20"/>
          <w:szCs w:val="20"/>
        </w:rPr>
        <w:t>Threat</w:t>
      </w:r>
      <w:r w:rsidRPr="007D7CA1">
        <w:rPr>
          <w:sz w:val="20"/>
          <w:szCs w:val="20"/>
        </w:rPr>
        <w:t xml:space="preserve">: Potential of attack </w:t>
      </w:r>
      <w:proofErr w:type="spellStart"/>
      <w:r w:rsidRPr="007D7CA1">
        <w:rPr>
          <w:b/>
          <w:sz w:val="20"/>
          <w:szCs w:val="20"/>
        </w:rPr>
        <w:t>Attack</w:t>
      </w:r>
      <w:proofErr w:type="spellEnd"/>
      <w:r w:rsidRPr="007D7CA1">
        <w:rPr>
          <w:sz w:val="20"/>
          <w:szCs w:val="20"/>
        </w:rPr>
        <w:t xml:space="preserve">: …an attack </w:t>
      </w:r>
      <w:r w:rsidRPr="007D7CA1">
        <w:rPr>
          <w:b/>
          <w:sz w:val="20"/>
          <w:szCs w:val="20"/>
        </w:rPr>
        <w:t>Vulnerabilities</w:t>
      </w:r>
      <w:r w:rsidRPr="007D7CA1">
        <w:rPr>
          <w:sz w:val="20"/>
          <w:szCs w:val="20"/>
        </w:rPr>
        <w:t xml:space="preserve">: Weakness that make things susceptible to attacks </w:t>
      </w:r>
      <w:r w:rsidRPr="007D7CA1">
        <w:rPr>
          <w:b/>
          <w:sz w:val="20"/>
          <w:szCs w:val="20"/>
        </w:rPr>
        <w:t>Control</w:t>
      </w:r>
      <w:r w:rsidRPr="007D7CA1">
        <w:rPr>
          <w:sz w:val="20"/>
          <w:szCs w:val="20"/>
        </w:rPr>
        <w:t xml:space="preserve">: action taken to remove vulnerability </w:t>
      </w:r>
      <w:r w:rsidRPr="007D7CA1">
        <w:rPr>
          <w:b/>
          <w:sz w:val="20"/>
          <w:szCs w:val="20"/>
        </w:rPr>
        <w:t>Attack Surface</w:t>
      </w:r>
      <w:r w:rsidRPr="007D7CA1">
        <w:rPr>
          <w:sz w:val="20"/>
          <w:szCs w:val="20"/>
        </w:rPr>
        <w:t xml:space="preserve">: Places that attacks can occur </w:t>
      </w:r>
    </w:p>
    <w:p w14:paraId="33C94365" w14:textId="77777777" w:rsidR="007D7CA1" w:rsidRDefault="007D7CA1" w:rsidP="00E9653E">
      <w:pPr>
        <w:outlineLvl w:val="0"/>
        <w:rPr>
          <w:sz w:val="20"/>
          <w:szCs w:val="20"/>
        </w:rPr>
      </w:pPr>
      <w:r w:rsidRPr="007D7CA1">
        <w:rPr>
          <w:b/>
          <w:sz w:val="20"/>
          <w:szCs w:val="20"/>
        </w:rPr>
        <w:t>Security Strategy</w:t>
      </w:r>
      <w:r>
        <w:rPr>
          <w:sz w:val="20"/>
          <w:szCs w:val="20"/>
        </w:rPr>
        <w:t xml:space="preserve">: </w:t>
      </w:r>
      <w:r w:rsidRPr="007D7CA1">
        <w:rPr>
          <w:b/>
          <w:sz w:val="20"/>
          <w:szCs w:val="20"/>
        </w:rPr>
        <w:t>Policy</w:t>
      </w:r>
      <w:r w:rsidRPr="007D7CA1">
        <w:rPr>
          <w:sz w:val="20"/>
          <w:szCs w:val="20"/>
        </w:rPr>
        <w:t xml:space="preserve">: statement of what is or not allowed b. </w:t>
      </w:r>
      <w:r w:rsidRPr="007D7CA1">
        <w:rPr>
          <w:b/>
          <w:sz w:val="20"/>
          <w:szCs w:val="20"/>
        </w:rPr>
        <w:t>Mechanism</w:t>
      </w:r>
      <w:r w:rsidRPr="007D7CA1">
        <w:rPr>
          <w:sz w:val="20"/>
          <w:szCs w:val="20"/>
        </w:rPr>
        <w:t xml:space="preserve">: method for enforcing policy </w:t>
      </w:r>
    </w:p>
    <w:p w14:paraId="4B2B406C" w14:textId="77777777" w:rsidR="007D7CA1" w:rsidRDefault="007D7CA1" w:rsidP="007D7CA1">
      <w:pPr>
        <w:rPr>
          <w:sz w:val="20"/>
          <w:szCs w:val="20"/>
        </w:rPr>
      </w:pPr>
      <w:r w:rsidRPr="007D7CA1">
        <w:rPr>
          <w:b/>
          <w:sz w:val="20"/>
          <w:szCs w:val="20"/>
        </w:rPr>
        <w:t>Security Principles</w:t>
      </w:r>
      <w:r w:rsidRPr="007D7CA1">
        <w:rPr>
          <w:sz w:val="20"/>
          <w:szCs w:val="20"/>
        </w:rPr>
        <w:t xml:space="preserve">: 1. </w:t>
      </w:r>
      <w:r w:rsidRPr="007D7CA1">
        <w:rPr>
          <w:b/>
          <w:sz w:val="20"/>
          <w:szCs w:val="20"/>
        </w:rPr>
        <w:t>Economy of Mechanism</w:t>
      </w:r>
      <w:r>
        <w:rPr>
          <w:sz w:val="20"/>
          <w:szCs w:val="20"/>
        </w:rPr>
        <w:t xml:space="preserve"> - </w:t>
      </w:r>
      <w:r w:rsidRPr="007D7CA1">
        <w:rPr>
          <w:sz w:val="20"/>
          <w:szCs w:val="20"/>
        </w:rPr>
        <w:t xml:space="preserve">Keep the system design simple 2. </w:t>
      </w:r>
      <w:r w:rsidRPr="007D7CA1">
        <w:rPr>
          <w:b/>
          <w:sz w:val="20"/>
          <w:szCs w:val="20"/>
        </w:rPr>
        <w:t>Fail-Safe defaults</w:t>
      </w:r>
      <w:r>
        <w:rPr>
          <w:sz w:val="20"/>
          <w:szCs w:val="20"/>
        </w:rPr>
        <w:t xml:space="preserve"> - </w:t>
      </w:r>
      <w:r w:rsidRPr="007D7CA1">
        <w:rPr>
          <w:sz w:val="20"/>
          <w:szCs w:val="20"/>
        </w:rPr>
        <w:t xml:space="preserve">Default is lack of access 3. </w:t>
      </w:r>
      <w:r w:rsidRPr="007D7CA1">
        <w:rPr>
          <w:b/>
          <w:sz w:val="20"/>
          <w:szCs w:val="20"/>
        </w:rPr>
        <w:t>Complete Mediation</w:t>
      </w:r>
      <w:r>
        <w:rPr>
          <w:sz w:val="20"/>
          <w:szCs w:val="20"/>
        </w:rPr>
        <w:t xml:space="preserve"> - </w:t>
      </w:r>
      <w:r w:rsidRPr="007D7CA1">
        <w:rPr>
          <w:sz w:val="20"/>
          <w:szCs w:val="20"/>
        </w:rPr>
        <w:t xml:space="preserve">Everything </w:t>
      </w:r>
      <w:proofErr w:type="spellStart"/>
      <w:r w:rsidRPr="007D7CA1">
        <w:rPr>
          <w:sz w:val="20"/>
          <w:szCs w:val="20"/>
        </w:rPr>
        <w:t>gotta</w:t>
      </w:r>
      <w:proofErr w:type="spellEnd"/>
      <w:r w:rsidRPr="007D7CA1">
        <w:rPr>
          <w:sz w:val="20"/>
          <w:szCs w:val="20"/>
        </w:rPr>
        <w:t xml:space="preserve"> be checked 4</w:t>
      </w:r>
      <w:r w:rsidRPr="007D7CA1">
        <w:rPr>
          <w:b/>
          <w:sz w:val="20"/>
          <w:szCs w:val="20"/>
        </w:rPr>
        <w:t>. Open Design</w:t>
      </w:r>
      <w:r>
        <w:rPr>
          <w:b/>
          <w:sz w:val="20"/>
          <w:szCs w:val="20"/>
        </w:rPr>
        <w:t xml:space="preserve"> - </w:t>
      </w:r>
      <w:r>
        <w:rPr>
          <w:sz w:val="20"/>
          <w:szCs w:val="20"/>
        </w:rPr>
        <w:t>Security is not based on hidden</w:t>
      </w:r>
      <w:r w:rsidRPr="007D7CA1">
        <w:rPr>
          <w:sz w:val="20"/>
          <w:szCs w:val="20"/>
        </w:rPr>
        <w:t xml:space="preserve"> 5. </w:t>
      </w:r>
      <w:r w:rsidRPr="007D7CA1">
        <w:rPr>
          <w:b/>
          <w:sz w:val="20"/>
          <w:szCs w:val="20"/>
        </w:rPr>
        <w:t>Least Privilege</w:t>
      </w:r>
      <w:r>
        <w:rPr>
          <w:sz w:val="20"/>
          <w:szCs w:val="20"/>
        </w:rPr>
        <w:t xml:space="preserve"> - minimum privilege to do task </w:t>
      </w:r>
      <w:r w:rsidRPr="007D7CA1">
        <w:rPr>
          <w:sz w:val="20"/>
          <w:szCs w:val="20"/>
        </w:rPr>
        <w:t xml:space="preserve">6. </w:t>
      </w:r>
      <w:r w:rsidRPr="007D7CA1">
        <w:rPr>
          <w:b/>
          <w:sz w:val="20"/>
          <w:szCs w:val="20"/>
        </w:rPr>
        <w:t>Separation of Privilege</w:t>
      </w:r>
      <w:r w:rsidRPr="007D7CA1">
        <w:rPr>
          <w:sz w:val="20"/>
          <w:szCs w:val="20"/>
        </w:rPr>
        <w:t xml:space="preserve"> 7. </w:t>
      </w:r>
      <w:r w:rsidRPr="007D7CA1">
        <w:rPr>
          <w:b/>
          <w:sz w:val="20"/>
          <w:szCs w:val="20"/>
        </w:rPr>
        <w:t>Least Common Mechanis</w:t>
      </w:r>
      <w:r>
        <w:rPr>
          <w:b/>
          <w:sz w:val="20"/>
          <w:szCs w:val="20"/>
        </w:rPr>
        <w:t xml:space="preserve">m – </w:t>
      </w:r>
      <w:r>
        <w:rPr>
          <w:sz w:val="20"/>
          <w:szCs w:val="20"/>
        </w:rPr>
        <w:t>don’t share mechanism between users</w:t>
      </w:r>
      <w:r w:rsidRPr="007D7CA1">
        <w:rPr>
          <w:sz w:val="20"/>
          <w:szCs w:val="20"/>
        </w:rPr>
        <w:t xml:space="preserve"> 8. </w:t>
      </w:r>
      <w:r>
        <w:rPr>
          <w:b/>
          <w:sz w:val="20"/>
          <w:szCs w:val="20"/>
        </w:rPr>
        <w:t>Psychological Acceptability -</w:t>
      </w:r>
      <w:r>
        <w:rPr>
          <w:sz w:val="20"/>
          <w:szCs w:val="20"/>
        </w:rPr>
        <w:t xml:space="preserve"> Easy to use</w:t>
      </w:r>
    </w:p>
    <w:p w14:paraId="72F248E5" w14:textId="28539DFC" w:rsidR="00E514DB" w:rsidRPr="0052020D" w:rsidRDefault="00B66025" w:rsidP="007D7CA1">
      <w:pPr>
        <w:rPr>
          <w:sz w:val="20"/>
          <w:szCs w:val="20"/>
        </w:rPr>
      </w:pPr>
      <w:r>
        <w:rPr>
          <w:b/>
          <w:sz w:val="20"/>
          <w:szCs w:val="20"/>
        </w:rPr>
        <w:t xml:space="preserve">ECB, </w:t>
      </w:r>
      <w:r w:rsidR="00E514DB" w:rsidRPr="00662DC3">
        <w:rPr>
          <w:b/>
          <w:sz w:val="20"/>
          <w:szCs w:val="20"/>
        </w:rPr>
        <w:t>C</w:t>
      </w:r>
      <w:r>
        <w:rPr>
          <w:b/>
          <w:sz w:val="20"/>
          <w:szCs w:val="20"/>
        </w:rPr>
        <w:t xml:space="preserve">ipher </w:t>
      </w:r>
      <w:r w:rsidR="00E514DB" w:rsidRPr="00662DC3">
        <w:rPr>
          <w:b/>
          <w:sz w:val="20"/>
          <w:szCs w:val="20"/>
        </w:rPr>
        <w:t>B</w:t>
      </w:r>
      <w:r>
        <w:rPr>
          <w:b/>
          <w:sz w:val="20"/>
          <w:szCs w:val="20"/>
        </w:rPr>
        <w:t xml:space="preserve">lock </w:t>
      </w:r>
      <w:r w:rsidR="00E514DB" w:rsidRPr="00662DC3">
        <w:rPr>
          <w:b/>
          <w:sz w:val="20"/>
          <w:szCs w:val="20"/>
        </w:rPr>
        <w:t>C</w:t>
      </w:r>
      <w:r>
        <w:rPr>
          <w:b/>
          <w:sz w:val="20"/>
          <w:szCs w:val="20"/>
        </w:rPr>
        <w:t>haining</w:t>
      </w:r>
      <w:r w:rsidR="00662DC3">
        <w:rPr>
          <w:sz w:val="20"/>
          <w:szCs w:val="20"/>
        </w:rPr>
        <w:t xml:space="preserve"> –</w:t>
      </w:r>
      <w:r w:rsidR="0052020D">
        <w:rPr>
          <w:sz w:val="20"/>
          <w:szCs w:val="20"/>
        </w:rPr>
        <w:t xml:space="preserve"> Self-</w:t>
      </w:r>
      <w:r w:rsidR="00662DC3">
        <w:rPr>
          <w:sz w:val="20"/>
          <w:szCs w:val="20"/>
        </w:rPr>
        <w:t xml:space="preserve">healing (at most two blocks) </w:t>
      </w:r>
      <w:r w:rsidR="00662DC3" w:rsidRPr="00662DC3">
        <w:rPr>
          <w:b/>
          <w:sz w:val="20"/>
          <w:szCs w:val="20"/>
        </w:rPr>
        <w:t>O</w:t>
      </w:r>
      <w:r>
        <w:rPr>
          <w:b/>
          <w:sz w:val="20"/>
          <w:szCs w:val="20"/>
        </w:rPr>
        <w:t xml:space="preserve">utput </w:t>
      </w:r>
      <w:r w:rsidR="00662DC3" w:rsidRPr="00662DC3">
        <w:rPr>
          <w:b/>
          <w:sz w:val="20"/>
          <w:szCs w:val="20"/>
        </w:rPr>
        <w:t>F</w:t>
      </w:r>
      <w:r>
        <w:rPr>
          <w:b/>
          <w:sz w:val="20"/>
          <w:szCs w:val="20"/>
        </w:rPr>
        <w:t xml:space="preserve">eedback – </w:t>
      </w:r>
      <w:r w:rsidR="0052020D">
        <w:rPr>
          <w:sz w:val="20"/>
          <w:szCs w:val="20"/>
        </w:rPr>
        <w:t xml:space="preserve">losing sync is fatal, needs IV </w:t>
      </w:r>
      <w:r>
        <w:rPr>
          <w:b/>
          <w:sz w:val="20"/>
          <w:szCs w:val="20"/>
        </w:rPr>
        <w:t xml:space="preserve">Counter </w:t>
      </w:r>
      <w:r w:rsidR="0052020D">
        <w:rPr>
          <w:b/>
          <w:sz w:val="20"/>
          <w:szCs w:val="20"/>
        </w:rPr>
        <w:t>–</w:t>
      </w:r>
      <w:r>
        <w:rPr>
          <w:b/>
          <w:sz w:val="20"/>
          <w:szCs w:val="20"/>
        </w:rPr>
        <w:t xml:space="preserve"> </w:t>
      </w:r>
      <w:r w:rsidR="0052020D">
        <w:rPr>
          <w:sz w:val="20"/>
          <w:szCs w:val="20"/>
        </w:rPr>
        <w:t>Gen bit in middle of stream -&gt; operate on blocks in parallel.</w:t>
      </w:r>
    </w:p>
    <w:p w14:paraId="55535B0E" w14:textId="214BB5FD" w:rsidR="0061587E" w:rsidRDefault="00E514DB" w:rsidP="00630596">
      <w:pPr>
        <w:rPr>
          <w:sz w:val="20"/>
          <w:szCs w:val="20"/>
        </w:rPr>
      </w:pPr>
      <w:r>
        <w:rPr>
          <w:noProof/>
          <w:sz w:val="20"/>
          <w:szCs w:val="20"/>
        </w:rPr>
        <w:drawing>
          <wp:inline distT="0" distB="0" distL="0" distR="0" wp14:anchorId="02885B27" wp14:editId="7B8686E7">
            <wp:extent cx="2163335" cy="1058782"/>
            <wp:effectExtent l="0" t="0" r="0" b="8255"/>
            <wp:docPr id="1" name="Picture 1" descr="../../../Desktop/Screen%20Shot%202017-10-25%20at%2012.27.3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25%20at%2012.27.32%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401" cy="1072028"/>
                    </a:xfrm>
                    <a:prstGeom prst="rect">
                      <a:avLst/>
                    </a:prstGeom>
                    <a:noFill/>
                    <a:ln>
                      <a:noFill/>
                    </a:ln>
                  </pic:spPr>
                </pic:pic>
              </a:graphicData>
            </a:graphic>
          </wp:inline>
        </w:drawing>
      </w:r>
      <w:r w:rsidR="00662DC3">
        <w:rPr>
          <w:noProof/>
          <w:sz w:val="20"/>
          <w:szCs w:val="20"/>
        </w:rPr>
        <w:drawing>
          <wp:inline distT="0" distB="0" distL="0" distR="0" wp14:anchorId="62CEDB07" wp14:editId="6B19CD81">
            <wp:extent cx="2214029" cy="745283"/>
            <wp:effectExtent l="0" t="0" r="0" b="0"/>
            <wp:docPr id="2" name="Picture 2" descr="../../../Desktop/Screen%20Shot%202017-10-25%20at%2012.29.3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25%20at%2012.29.35%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3662" cy="792286"/>
                    </a:xfrm>
                    <a:prstGeom prst="rect">
                      <a:avLst/>
                    </a:prstGeom>
                    <a:noFill/>
                    <a:ln>
                      <a:noFill/>
                    </a:ln>
                  </pic:spPr>
                </pic:pic>
              </a:graphicData>
            </a:graphic>
          </wp:inline>
        </w:drawing>
      </w:r>
      <w:r w:rsidR="00B66025">
        <w:rPr>
          <w:noProof/>
          <w:sz w:val="20"/>
          <w:szCs w:val="20"/>
        </w:rPr>
        <w:drawing>
          <wp:inline distT="0" distB="0" distL="0" distR="0" wp14:anchorId="700C74B7" wp14:editId="3B50D1B3">
            <wp:extent cx="2582663" cy="741842"/>
            <wp:effectExtent l="0" t="0" r="8255" b="0"/>
            <wp:docPr id="4" name="Picture 4" descr="../../../Desktop/Screen%20Shot%202017-10-25%20at%2012.45.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25%20at%2012.45.42%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454" cy="766197"/>
                    </a:xfrm>
                    <a:prstGeom prst="rect">
                      <a:avLst/>
                    </a:prstGeom>
                    <a:noFill/>
                    <a:ln>
                      <a:noFill/>
                    </a:ln>
                  </pic:spPr>
                </pic:pic>
              </a:graphicData>
            </a:graphic>
          </wp:inline>
        </w:drawing>
      </w:r>
    </w:p>
    <w:p w14:paraId="0343F20E" w14:textId="16D60C81" w:rsidR="00B653EA" w:rsidRDefault="00B653EA" w:rsidP="00E9653E">
      <w:pPr>
        <w:outlineLvl w:val="0"/>
        <w:rPr>
          <w:sz w:val="20"/>
          <w:szCs w:val="20"/>
        </w:rPr>
      </w:pPr>
      <w:r w:rsidRPr="00B653EA">
        <w:rPr>
          <w:b/>
          <w:sz w:val="20"/>
          <w:szCs w:val="20"/>
        </w:rPr>
        <w:t>Stream cipher</w:t>
      </w:r>
      <w:r>
        <w:rPr>
          <w:sz w:val="20"/>
          <w:szCs w:val="20"/>
        </w:rPr>
        <w:t xml:space="preserve"> try to implement one-time pad by </w:t>
      </w:r>
      <w:proofErr w:type="spellStart"/>
      <w:r>
        <w:rPr>
          <w:sz w:val="20"/>
          <w:szCs w:val="20"/>
        </w:rPr>
        <w:t>xor</w:t>
      </w:r>
      <w:proofErr w:type="spellEnd"/>
      <w:r>
        <w:rPr>
          <w:sz w:val="20"/>
          <w:szCs w:val="20"/>
        </w:rPr>
        <w:t xml:space="preserve"> key with message</w:t>
      </w:r>
    </w:p>
    <w:p w14:paraId="4D602957" w14:textId="24410974" w:rsidR="00252528" w:rsidRDefault="00252528" w:rsidP="00630596">
      <w:pPr>
        <w:rPr>
          <w:sz w:val="20"/>
          <w:szCs w:val="20"/>
        </w:rPr>
      </w:pPr>
      <w:r w:rsidRPr="00252528">
        <w:rPr>
          <w:b/>
          <w:sz w:val="20"/>
          <w:szCs w:val="20"/>
        </w:rPr>
        <w:t>RC4/” Keystream</w:t>
      </w:r>
      <w:r>
        <w:rPr>
          <w:b/>
          <w:sz w:val="20"/>
          <w:szCs w:val="20"/>
        </w:rPr>
        <w:t xml:space="preserve"> – </w:t>
      </w:r>
      <w:r>
        <w:rPr>
          <w:sz w:val="20"/>
          <w:szCs w:val="20"/>
        </w:rPr>
        <w:t xml:space="preserve">stream cipher used in SSL/WEP. Period of 10^100. Variable </w:t>
      </w:r>
      <w:proofErr w:type="spellStart"/>
      <w:r>
        <w:rPr>
          <w:sz w:val="20"/>
          <w:szCs w:val="20"/>
        </w:rPr>
        <w:t>keylen</w:t>
      </w:r>
      <w:proofErr w:type="spellEnd"/>
      <w:r>
        <w:rPr>
          <w:sz w:val="20"/>
          <w:szCs w:val="20"/>
        </w:rPr>
        <w:t xml:space="preserve"> 1-256. Byte operation. Efficient. Array S stores all possible values 0-255. 256! Permutations possible. Variable length key 40-256 bits.</w:t>
      </w:r>
    </w:p>
    <w:p w14:paraId="09D1A9BE" w14:textId="27AFEA05" w:rsidR="00D7668F" w:rsidRDefault="00252528" w:rsidP="00630596">
      <w:pPr>
        <w:rPr>
          <w:sz w:val="20"/>
          <w:szCs w:val="20"/>
        </w:rPr>
      </w:pPr>
      <w:r>
        <w:rPr>
          <w:noProof/>
          <w:sz w:val="20"/>
          <w:szCs w:val="20"/>
        </w:rPr>
        <w:drawing>
          <wp:inline distT="0" distB="0" distL="0" distR="0" wp14:anchorId="17770C0A" wp14:editId="5C9E117C">
            <wp:extent cx="2523071" cy="1185214"/>
            <wp:effectExtent l="0" t="0" r="0" b="8890"/>
            <wp:docPr id="5" name="Picture 5" descr="../../../Desktop/Screen%20Shot%202017-10-25%20at%2012.55.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25%20at%2012.55.22%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0201" cy="1197958"/>
                    </a:xfrm>
                    <a:prstGeom prst="rect">
                      <a:avLst/>
                    </a:prstGeom>
                    <a:noFill/>
                    <a:ln>
                      <a:noFill/>
                    </a:ln>
                  </pic:spPr>
                </pic:pic>
              </a:graphicData>
            </a:graphic>
          </wp:inline>
        </w:drawing>
      </w:r>
      <w:r>
        <w:rPr>
          <w:noProof/>
          <w:sz w:val="20"/>
          <w:szCs w:val="20"/>
        </w:rPr>
        <w:drawing>
          <wp:inline distT="0" distB="0" distL="0" distR="0" wp14:anchorId="398D8586" wp14:editId="7EA301BA">
            <wp:extent cx="2599271" cy="1173702"/>
            <wp:effectExtent l="0" t="0" r="0" b="0"/>
            <wp:docPr id="6" name="Picture 6" descr="../../../Desktop/Screen%20Shot%202017-10-25%20at%2012.55.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25%20at%2012.55.26%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0834" cy="1196985"/>
                    </a:xfrm>
                    <a:prstGeom prst="rect">
                      <a:avLst/>
                    </a:prstGeom>
                    <a:noFill/>
                    <a:ln>
                      <a:noFill/>
                    </a:ln>
                  </pic:spPr>
                </pic:pic>
              </a:graphicData>
            </a:graphic>
          </wp:inline>
        </w:drawing>
      </w:r>
      <w:r w:rsidR="0015389E" w:rsidRPr="0015389E">
        <w:rPr>
          <w:noProof/>
          <w:sz w:val="20"/>
          <w:szCs w:val="20"/>
        </w:rPr>
        <w:t xml:space="preserve"> </w:t>
      </w:r>
      <w:r w:rsidR="0015389E">
        <w:rPr>
          <w:noProof/>
          <w:sz w:val="20"/>
          <w:szCs w:val="20"/>
        </w:rPr>
        <w:drawing>
          <wp:inline distT="0" distB="0" distL="0" distR="0" wp14:anchorId="6ECF80FA" wp14:editId="2993D71B">
            <wp:extent cx="1978500" cy="381919"/>
            <wp:effectExtent l="0" t="0" r="3175" b="0"/>
            <wp:docPr id="16" name="Picture 16" descr="../../../Desktop/Screen%20Shot%202017-10-25%20at%202.19.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7-10-25%20at%202.19.28%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534" cy="397175"/>
                    </a:xfrm>
                    <a:prstGeom prst="rect">
                      <a:avLst/>
                    </a:prstGeom>
                    <a:noFill/>
                    <a:ln>
                      <a:noFill/>
                    </a:ln>
                  </pic:spPr>
                </pic:pic>
              </a:graphicData>
            </a:graphic>
          </wp:inline>
        </w:drawing>
      </w:r>
    </w:p>
    <w:p w14:paraId="1045DCB1" w14:textId="6D5307ED" w:rsidR="00D75B90" w:rsidRDefault="00D75B90" w:rsidP="00630596">
      <w:pPr>
        <w:rPr>
          <w:sz w:val="20"/>
          <w:szCs w:val="20"/>
        </w:rPr>
      </w:pPr>
      <w:r w:rsidRPr="00D75B90">
        <w:rPr>
          <w:b/>
          <w:sz w:val="20"/>
          <w:szCs w:val="20"/>
        </w:rPr>
        <w:t>Public Key Crypto</w:t>
      </w:r>
      <w:r>
        <w:rPr>
          <w:b/>
          <w:sz w:val="20"/>
          <w:szCs w:val="20"/>
        </w:rPr>
        <w:t xml:space="preserve">: </w:t>
      </w:r>
      <w:r>
        <w:rPr>
          <w:sz w:val="20"/>
          <w:szCs w:val="20"/>
        </w:rPr>
        <w:t xml:space="preserve">Two keys, public and private. </w:t>
      </w:r>
      <w:r w:rsidRPr="00D75B90">
        <w:rPr>
          <w:b/>
          <w:sz w:val="20"/>
          <w:szCs w:val="20"/>
        </w:rPr>
        <w:t>Usage</w:t>
      </w:r>
      <w:r>
        <w:rPr>
          <w:b/>
          <w:sz w:val="20"/>
          <w:szCs w:val="20"/>
        </w:rPr>
        <w:t xml:space="preserve">: </w:t>
      </w:r>
      <w:r>
        <w:rPr>
          <w:sz w:val="20"/>
          <w:szCs w:val="20"/>
        </w:rPr>
        <w:t>Confidentiality – encipher w/ public Authentication – encipher w/ private</w:t>
      </w:r>
    </w:p>
    <w:p w14:paraId="0CFF1E31" w14:textId="2438F996" w:rsidR="00D75B90" w:rsidRDefault="00D75B90" w:rsidP="00630596">
      <w:pPr>
        <w:rPr>
          <w:sz w:val="20"/>
          <w:szCs w:val="20"/>
        </w:rPr>
      </w:pPr>
      <w:proofErr w:type="spellStart"/>
      <w:r w:rsidRPr="00D75B90">
        <w:rPr>
          <w:b/>
          <w:sz w:val="20"/>
          <w:szCs w:val="20"/>
        </w:rPr>
        <w:t>Req</w:t>
      </w:r>
      <w:proofErr w:type="spellEnd"/>
      <w:r>
        <w:rPr>
          <w:b/>
          <w:sz w:val="20"/>
          <w:szCs w:val="20"/>
        </w:rPr>
        <w:t xml:space="preserve">: </w:t>
      </w:r>
      <w:r>
        <w:rPr>
          <w:sz w:val="20"/>
          <w:szCs w:val="20"/>
        </w:rPr>
        <w:t xml:space="preserve">comp easy to generate key pair, comp easy to encrypt using public key, comp easy to decrypt w/ </w:t>
      </w:r>
      <w:proofErr w:type="spellStart"/>
      <w:r>
        <w:rPr>
          <w:sz w:val="20"/>
          <w:szCs w:val="20"/>
        </w:rPr>
        <w:t>priv</w:t>
      </w:r>
      <w:proofErr w:type="spellEnd"/>
      <w:r>
        <w:rPr>
          <w:sz w:val="20"/>
          <w:szCs w:val="20"/>
        </w:rPr>
        <w:t xml:space="preserve"> key, comp </w:t>
      </w:r>
      <w:proofErr w:type="spellStart"/>
      <w:r>
        <w:rPr>
          <w:sz w:val="20"/>
          <w:szCs w:val="20"/>
        </w:rPr>
        <w:t>infeas</w:t>
      </w:r>
      <w:proofErr w:type="spellEnd"/>
      <w:r>
        <w:rPr>
          <w:sz w:val="20"/>
          <w:szCs w:val="20"/>
        </w:rPr>
        <w:t xml:space="preserve"> to get </w:t>
      </w:r>
      <w:proofErr w:type="spellStart"/>
      <w:r>
        <w:rPr>
          <w:sz w:val="20"/>
          <w:szCs w:val="20"/>
        </w:rPr>
        <w:t>priv</w:t>
      </w:r>
      <w:proofErr w:type="spellEnd"/>
      <w:r>
        <w:rPr>
          <w:sz w:val="20"/>
          <w:szCs w:val="20"/>
        </w:rPr>
        <w:t xml:space="preserve"> key from public key, comp </w:t>
      </w:r>
      <w:proofErr w:type="spellStart"/>
      <w:r>
        <w:rPr>
          <w:sz w:val="20"/>
          <w:szCs w:val="20"/>
        </w:rPr>
        <w:t>infeas</w:t>
      </w:r>
      <w:proofErr w:type="spellEnd"/>
      <w:r>
        <w:rPr>
          <w:sz w:val="20"/>
          <w:szCs w:val="20"/>
        </w:rPr>
        <w:t xml:space="preserve"> to recover original </w:t>
      </w:r>
      <w:proofErr w:type="spellStart"/>
      <w:r>
        <w:rPr>
          <w:sz w:val="20"/>
          <w:szCs w:val="20"/>
        </w:rPr>
        <w:t>msg</w:t>
      </w:r>
      <w:proofErr w:type="spellEnd"/>
      <w:r>
        <w:rPr>
          <w:sz w:val="20"/>
          <w:szCs w:val="20"/>
        </w:rPr>
        <w:t xml:space="preserve"> from pub key and </w:t>
      </w:r>
      <w:proofErr w:type="spellStart"/>
      <w:r>
        <w:rPr>
          <w:sz w:val="20"/>
          <w:szCs w:val="20"/>
        </w:rPr>
        <w:t>ciphertxt</w:t>
      </w:r>
      <w:proofErr w:type="spellEnd"/>
      <w:r>
        <w:rPr>
          <w:sz w:val="20"/>
          <w:szCs w:val="20"/>
        </w:rPr>
        <w:t>, both key can be used encrypt/decrypt.</w:t>
      </w:r>
    </w:p>
    <w:p w14:paraId="2B8B90A6" w14:textId="57FBFE95" w:rsidR="00D75B90" w:rsidRDefault="00D75B90" w:rsidP="00630596">
      <w:pPr>
        <w:rPr>
          <w:sz w:val="20"/>
          <w:szCs w:val="20"/>
        </w:rPr>
      </w:pPr>
      <w:r w:rsidRPr="00D75B90">
        <w:rPr>
          <w:b/>
          <w:sz w:val="20"/>
          <w:szCs w:val="20"/>
        </w:rPr>
        <w:t>Stats</w:t>
      </w:r>
      <w:r>
        <w:rPr>
          <w:sz w:val="20"/>
          <w:szCs w:val="20"/>
        </w:rPr>
        <w:t xml:space="preserve">: much slower than symmetric: RSA 100-1k slower than DES, 10k slower AES. Gen. used in conjunction with </w:t>
      </w:r>
      <w:proofErr w:type="spellStart"/>
      <w:r>
        <w:rPr>
          <w:sz w:val="20"/>
          <w:szCs w:val="20"/>
        </w:rPr>
        <w:t>sym</w:t>
      </w:r>
      <w:proofErr w:type="spellEnd"/>
      <w:r>
        <w:rPr>
          <w:sz w:val="20"/>
          <w:szCs w:val="20"/>
        </w:rPr>
        <w:t xml:space="preserve"> system for bulk encrypt. Based on hard problems (factoring composite primes, discrete log, elliptic curves). Small # of pub key perform encryption and sign.</w:t>
      </w:r>
    </w:p>
    <w:p w14:paraId="3F28ECB4" w14:textId="68AA6E35" w:rsidR="00EB4FB3" w:rsidRDefault="00D75B90" w:rsidP="00630596">
      <w:pPr>
        <w:rPr>
          <w:noProof/>
          <w:sz w:val="20"/>
          <w:szCs w:val="20"/>
        </w:rPr>
      </w:pPr>
      <w:proofErr w:type="spellStart"/>
      <w:r w:rsidRPr="00D75B90">
        <w:rPr>
          <w:b/>
          <w:sz w:val="20"/>
          <w:szCs w:val="20"/>
        </w:rPr>
        <w:t>Diffie</w:t>
      </w:r>
      <w:proofErr w:type="spellEnd"/>
      <w:r w:rsidRPr="00D75B90">
        <w:rPr>
          <w:b/>
          <w:sz w:val="20"/>
          <w:szCs w:val="20"/>
        </w:rPr>
        <w:t>-Hellman</w:t>
      </w:r>
      <w:r>
        <w:rPr>
          <w:b/>
          <w:sz w:val="20"/>
          <w:szCs w:val="20"/>
        </w:rPr>
        <w:t xml:space="preserve"> –</w:t>
      </w:r>
      <w:r>
        <w:rPr>
          <w:sz w:val="20"/>
          <w:szCs w:val="20"/>
        </w:rPr>
        <w:t xml:space="preserve"> first public key cryptosystem used to compute common shared key. Based on disc log problem.</w:t>
      </w:r>
      <w:r w:rsidR="00EB4FB3" w:rsidRPr="00EB4FB3">
        <w:rPr>
          <w:noProof/>
          <w:sz w:val="20"/>
          <w:szCs w:val="20"/>
        </w:rPr>
        <w:t xml:space="preserve"> </w:t>
      </w:r>
      <w:r w:rsidR="00EB4FB3">
        <w:rPr>
          <w:noProof/>
          <w:sz w:val="20"/>
          <w:szCs w:val="20"/>
        </w:rPr>
        <w:drawing>
          <wp:inline distT="0" distB="0" distL="0" distR="0" wp14:anchorId="671CB388" wp14:editId="2D3B8C3F">
            <wp:extent cx="2446871" cy="644525"/>
            <wp:effectExtent l="0" t="0" r="0" b="0"/>
            <wp:docPr id="9" name="Picture 9" descr="../../../Desktop/Screen%20Shot%202017-10-25%20at%201.08.0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0-25%20at%201.08.06%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8257" cy="644890"/>
                    </a:xfrm>
                    <a:prstGeom prst="rect">
                      <a:avLst/>
                    </a:prstGeom>
                    <a:noFill/>
                    <a:ln>
                      <a:noFill/>
                    </a:ln>
                  </pic:spPr>
                </pic:pic>
              </a:graphicData>
            </a:graphic>
          </wp:inline>
        </w:drawing>
      </w:r>
      <w:r w:rsidR="00544937">
        <w:rPr>
          <w:noProof/>
          <w:sz w:val="20"/>
          <w:szCs w:val="20"/>
        </w:rPr>
        <w:drawing>
          <wp:inline distT="0" distB="0" distL="0" distR="0" wp14:anchorId="6D52E13C" wp14:editId="1F97AFE9">
            <wp:extent cx="2428498" cy="1425210"/>
            <wp:effectExtent l="0" t="0" r="10160" b="0"/>
            <wp:docPr id="10" name="Picture 10" descr="../../../Desktop/Screen%20Shot%202017-10-25%20at%201.31.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10-25%20at%201.31.59%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7305" cy="1465591"/>
                    </a:xfrm>
                    <a:prstGeom prst="rect">
                      <a:avLst/>
                    </a:prstGeom>
                    <a:noFill/>
                    <a:ln>
                      <a:noFill/>
                    </a:ln>
                  </pic:spPr>
                </pic:pic>
              </a:graphicData>
            </a:graphic>
          </wp:inline>
        </w:drawing>
      </w:r>
      <w:r w:rsidR="00EB4FB3">
        <w:rPr>
          <w:noProof/>
          <w:sz w:val="20"/>
          <w:szCs w:val="20"/>
        </w:rPr>
        <w:drawing>
          <wp:inline distT="0" distB="0" distL="0" distR="0" wp14:anchorId="06A52DE2" wp14:editId="23715565">
            <wp:extent cx="2065871" cy="1339020"/>
            <wp:effectExtent l="0" t="0" r="0" b="7620"/>
            <wp:docPr id="11" name="Picture 11" descr="../../../Desktop/Screen%20Shot%202017-10-25%20at%201.33.0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10-25%20at%201.33.00%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2742" cy="1356437"/>
                    </a:xfrm>
                    <a:prstGeom prst="rect">
                      <a:avLst/>
                    </a:prstGeom>
                    <a:noFill/>
                    <a:ln>
                      <a:noFill/>
                    </a:ln>
                  </pic:spPr>
                </pic:pic>
              </a:graphicData>
            </a:graphic>
          </wp:inline>
        </w:drawing>
      </w:r>
    </w:p>
    <w:p w14:paraId="683BCC68" w14:textId="77777777" w:rsidR="00006678" w:rsidRPr="00006678" w:rsidRDefault="00006678" w:rsidP="00E9653E">
      <w:pPr>
        <w:outlineLvl w:val="0"/>
        <w:rPr>
          <w:noProof/>
          <w:sz w:val="20"/>
          <w:szCs w:val="20"/>
        </w:rPr>
      </w:pPr>
      <w:r w:rsidRPr="00006678">
        <w:rPr>
          <w:b/>
          <w:noProof/>
          <w:sz w:val="20"/>
          <w:szCs w:val="20"/>
        </w:rPr>
        <w:t>Totient Function φ(n)</w:t>
      </w:r>
      <w:r w:rsidRPr="00006678">
        <w:rPr>
          <w:noProof/>
          <w:sz w:val="20"/>
          <w:szCs w:val="20"/>
        </w:rPr>
        <w:t xml:space="preserve"> – Number of pos integers less than n and relatively prime to n (no common factors)</w:t>
      </w:r>
    </w:p>
    <w:p w14:paraId="20ED9606" w14:textId="466C5218" w:rsidR="00AC3F41" w:rsidRPr="0022521D" w:rsidRDefault="0031233B" w:rsidP="00630596">
      <w:pPr>
        <w:rPr>
          <w:noProof/>
          <w:sz w:val="20"/>
          <w:szCs w:val="20"/>
        </w:rPr>
      </w:pPr>
      <w:r w:rsidRPr="0031233B">
        <w:rPr>
          <w:b/>
          <w:noProof/>
          <w:sz w:val="20"/>
          <w:szCs w:val="20"/>
        </w:rPr>
        <w:t>RSA</w:t>
      </w:r>
      <w:r>
        <w:rPr>
          <w:b/>
          <w:noProof/>
          <w:sz w:val="20"/>
          <w:szCs w:val="20"/>
        </w:rPr>
        <w:t xml:space="preserve">: </w:t>
      </w:r>
      <w:r w:rsidR="0022521D" w:rsidRPr="0022521D">
        <w:rPr>
          <w:b/>
          <w:noProof/>
          <w:sz w:val="20"/>
          <w:szCs w:val="20"/>
        </w:rPr>
        <w:t>confidentialiity</w:t>
      </w:r>
      <w:r w:rsidR="0022521D">
        <w:rPr>
          <w:noProof/>
          <w:sz w:val="20"/>
          <w:szCs w:val="20"/>
        </w:rPr>
        <w:t xml:space="preserve"> m^e mod n = c, </w:t>
      </w:r>
      <w:r w:rsidR="0022521D" w:rsidRPr="0022521D">
        <w:rPr>
          <w:b/>
          <w:noProof/>
          <w:sz w:val="20"/>
          <w:szCs w:val="20"/>
        </w:rPr>
        <w:t xml:space="preserve">authentication/integrity </w:t>
      </w:r>
      <w:r w:rsidR="0022521D">
        <w:rPr>
          <w:noProof/>
          <w:sz w:val="20"/>
          <w:szCs w:val="20"/>
        </w:rPr>
        <w:t xml:space="preserve">m^d mod n = c, </w:t>
      </w:r>
      <w:r w:rsidR="0022521D">
        <w:rPr>
          <w:b/>
          <w:noProof/>
          <w:sz w:val="20"/>
          <w:szCs w:val="20"/>
        </w:rPr>
        <w:t>Both</w:t>
      </w:r>
      <w:r w:rsidR="005E0D5F">
        <w:rPr>
          <w:noProof/>
          <w:sz w:val="20"/>
          <w:szCs w:val="20"/>
        </w:rPr>
        <w:t xml:space="preserve"> (m^d mod n)^e = c</w:t>
      </w:r>
    </w:p>
    <w:p w14:paraId="55A1158E" w14:textId="1C6F2F50" w:rsidR="00AC3F41" w:rsidRDefault="007E56CA" w:rsidP="00630596">
      <w:pPr>
        <w:rPr>
          <w:noProof/>
          <w:sz w:val="20"/>
          <w:szCs w:val="20"/>
        </w:rPr>
      </w:pPr>
      <w:r>
        <w:rPr>
          <w:b/>
          <w:noProof/>
          <w:sz w:val="20"/>
          <w:szCs w:val="20"/>
        </w:rPr>
        <w:t>Avalanche Effect:</w:t>
      </w:r>
      <w:r>
        <w:rPr>
          <w:noProof/>
          <w:sz w:val="20"/>
          <w:szCs w:val="20"/>
        </w:rPr>
        <w:t xml:space="preserve"> flip one bit half are flipped. Differ by 5 bits how many bits differ in final n/2 bits.</w:t>
      </w:r>
    </w:p>
    <w:p w14:paraId="7076D49F" w14:textId="6D19535F" w:rsidR="007E56CA" w:rsidRPr="000C1A23" w:rsidRDefault="000C1A23" w:rsidP="00630596">
      <w:pPr>
        <w:rPr>
          <w:noProof/>
          <w:sz w:val="20"/>
          <w:szCs w:val="20"/>
        </w:rPr>
      </w:pPr>
      <w:r>
        <w:rPr>
          <w:b/>
          <w:noProof/>
          <w:sz w:val="20"/>
          <w:szCs w:val="20"/>
        </w:rPr>
        <w:t xml:space="preserve">AES – </w:t>
      </w:r>
      <w:r>
        <w:rPr>
          <w:noProof/>
          <w:sz w:val="20"/>
          <w:szCs w:val="20"/>
        </w:rPr>
        <w:t>faster than 3des, larger key space, larger block size (same key can encrypt more before the key needs to be changed)</w:t>
      </w:r>
    </w:p>
    <w:p w14:paraId="1A0C5D72" w14:textId="0D5AF8AA" w:rsidR="00006678" w:rsidRDefault="00E9653E" w:rsidP="00630596">
      <w:pPr>
        <w:rPr>
          <w:sz w:val="20"/>
          <w:szCs w:val="20"/>
        </w:rPr>
      </w:pPr>
      <w:ins w:id="0" w:author="Michael Lee" w:date="2017-10-25T01:41:00Z">
        <w:r>
          <w:rPr>
            <w:noProof/>
            <w:sz w:val="20"/>
            <w:szCs w:val="20"/>
          </w:rPr>
          <w:lastRenderedPageBreak/>
          <w:drawing>
            <wp:anchor distT="0" distB="0" distL="114300" distR="114300" simplePos="0" relativeHeight="251658240" behindDoc="0" locked="0" layoutInCell="1" allowOverlap="1" wp14:anchorId="08D56409" wp14:editId="043D65CA">
              <wp:simplePos x="0" y="0"/>
              <wp:positionH relativeFrom="column">
                <wp:posOffset>2379980</wp:posOffset>
              </wp:positionH>
              <wp:positionV relativeFrom="paragraph">
                <wp:posOffset>78105</wp:posOffset>
              </wp:positionV>
              <wp:extent cx="2065655" cy="1295400"/>
              <wp:effectExtent l="0" t="0" r="0" b="0"/>
              <wp:wrapSquare wrapText="bothSides"/>
              <wp:docPr id="15" name="Picture 15" descr="../../../Desktop/Screen%20Shot%202017-10-25%20at%201.41.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7-10-25%20at%201.41.33%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565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AC3F41">
        <w:rPr>
          <w:noProof/>
          <w:sz w:val="20"/>
          <w:szCs w:val="20"/>
        </w:rPr>
        <w:drawing>
          <wp:inline distT="0" distB="0" distL="0" distR="0" wp14:anchorId="3DB2FD01" wp14:editId="1D0C5396">
            <wp:extent cx="2218271" cy="1351307"/>
            <wp:effectExtent l="0" t="0" r="0" b="0"/>
            <wp:docPr id="13" name="Picture 13" descr="../../../Desktop/Screen%20Shot%202017-10-25%20at%201.37.1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10-25%20at%201.37.13%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4421" cy="1403787"/>
                    </a:xfrm>
                    <a:prstGeom prst="rect">
                      <a:avLst/>
                    </a:prstGeom>
                    <a:noFill/>
                    <a:ln>
                      <a:noFill/>
                    </a:ln>
                  </pic:spPr>
                </pic:pic>
              </a:graphicData>
            </a:graphic>
          </wp:inline>
        </w:drawing>
      </w:r>
      <w:r w:rsidR="00006678">
        <w:rPr>
          <w:noProof/>
          <w:sz w:val="20"/>
          <w:szCs w:val="20"/>
        </w:rPr>
        <w:drawing>
          <wp:inline distT="0" distB="0" distL="0" distR="0" wp14:anchorId="418BCD8D" wp14:editId="6EA874F0">
            <wp:extent cx="2130758" cy="1363413"/>
            <wp:effectExtent l="0" t="0" r="3175" b="8255"/>
            <wp:docPr id="14" name="Picture 14" descr="../../../Desktop/Screen%20Shot%202017-10-25%20at%201.38.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10-25%20at%201.38.48%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4747" cy="1378763"/>
                    </a:xfrm>
                    <a:prstGeom prst="rect">
                      <a:avLst/>
                    </a:prstGeom>
                    <a:noFill/>
                    <a:ln>
                      <a:noFill/>
                    </a:ln>
                  </pic:spPr>
                </pic:pic>
              </a:graphicData>
            </a:graphic>
          </wp:inline>
        </w:drawing>
      </w:r>
    </w:p>
    <w:p w14:paraId="784D49CF" w14:textId="77777777" w:rsidR="00EA7D48" w:rsidRDefault="00EA7D48" w:rsidP="00630596">
      <w:pPr>
        <w:rPr>
          <w:sz w:val="20"/>
          <w:szCs w:val="20"/>
        </w:rPr>
      </w:pPr>
    </w:p>
    <w:p w14:paraId="16F02FFC" w14:textId="40137079" w:rsidR="005954A6" w:rsidRDefault="0015389E" w:rsidP="00630596">
      <w:pPr>
        <w:rPr>
          <w:sz w:val="20"/>
          <w:szCs w:val="20"/>
        </w:rPr>
      </w:pPr>
      <w:r w:rsidRPr="00D11168">
        <w:rPr>
          <w:b/>
          <w:sz w:val="20"/>
          <w:szCs w:val="20"/>
        </w:rPr>
        <w:t>brute force 2DES</w:t>
      </w:r>
      <w:r>
        <w:rPr>
          <w:sz w:val="20"/>
          <w:szCs w:val="20"/>
        </w:rPr>
        <w:t xml:space="preserve"> 2^56 * 2 or 2^57</w:t>
      </w:r>
      <w:r w:rsidRPr="00D11168">
        <w:rPr>
          <w:b/>
          <w:sz w:val="20"/>
          <w:szCs w:val="20"/>
        </w:rPr>
        <w:t>.</w:t>
      </w:r>
      <w:r w:rsidR="00EA7D48" w:rsidRPr="00D11168">
        <w:rPr>
          <w:b/>
          <w:sz w:val="20"/>
          <w:szCs w:val="20"/>
        </w:rPr>
        <w:t xml:space="preserve"> Hash function</w:t>
      </w:r>
      <w:r w:rsidR="00EA7D48">
        <w:rPr>
          <w:sz w:val="20"/>
          <w:szCs w:val="20"/>
        </w:rPr>
        <w:t xml:space="preserve"> should have at least 2K output bits, w/ encryption </w:t>
      </w:r>
      <w:proofErr w:type="spellStart"/>
      <w:r w:rsidR="00EA7D48">
        <w:rPr>
          <w:sz w:val="20"/>
          <w:szCs w:val="20"/>
        </w:rPr>
        <w:t>algo</w:t>
      </w:r>
      <w:proofErr w:type="spellEnd"/>
      <w:r w:rsidR="00EA7D48">
        <w:rPr>
          <w:sz w:val="20"/>
          <w:szCs w:val="20"/>
        </w:rPr>
        <w:t xml:space="preserve"> of key </w:t>
      </w:r>
      <w:proofErr w:type="spellStart"/>
      <w:r w:rsidR="00EA7D48">
        <w:rPr>
          <w:sz w:val="20"/>
          <w:szCs w:val="20"/>
        </w:rPr>
        <w:t>len</w:t>
      </w:r>
      <w:proofErr w:type="spellEnd"/>
      <w:r w:rsidR="00EA7D48">
        <w:rPr>
          <w:sz w:val="20"/>
          <w:szCs w:val="20"/>
        </w:rPr>
        <w:t xml:space="preserve"> K</w:t>
      </w:r>
      <w:r w:rsidR="007A526C">
        <w:rPr>
          <w:sz w:val="20"/>
          <w:szCs w:val="20"/>
        </w:rPr>
        <w:t>.</w:t>
      </w:r>
    </w:p>
    <w:p w14:paraId="249AF81A" w14:textId="540788AE" w:rsidR="0015389E" w:rsidRDefault="007A526C" w:rsidP="00630596">
      <w:pPr>
        <w:rPr>
          <w:sz w:val="20"/>
          <w:szCs w:val="20"/>
        </w:rPr>
      </w:pPr>
      <w:proofErr w:type="spellStart"/>
      <w:r w:rsidRPr="00D11168">
        <w:rPr>
          <w:b/>
          <w:sz w:val="20"/>
          <w:szCs w:val="20"/>
        </w:rPr>
        <w:t>A</w:t>
      </w:r>
      <w:r w:rsidR="0015389E" w:rsidRPr="00D11168">
        <w:rPr>
          <w:b/>
          <w:sz w:val="20"/>
          <w:szCs w:val="20"/>
        </w:rPr>
        <w:t>lgo</w:t>
      </w:r>
      <w:proofErr w:type="spellEnd"/>
      <w:r w:rsidR="0015389E" w:rsidRPr="00D11168">
        <w:rPr>
          <w:b/>
          <w:sz w:val="20"/>
          <w:szCs w:val="20"/>
        </w:rPr>
        <w:t xml:space="preserve"> to generate hash</w:t>
      </w:r>
      <w:r w:rsidR="0015389E">
        <w:rPr>
          <w:sz w:val="20"/>
          <w:szCs w:val="20"/>
        </w:rPr>
        <w:t xml:space="preserve"> is SHA-2 or RSA.</w:t>
      </w:r>
      <w:r w:rsidR="00EA7D48">
        <w:rPr>
          <w:sz w:val="20"/>
          <w:szCs w:val="20"/>
        </w:rPr>
        <w:t xml:space="preserve"> </w:t>
      </w:r>
      <w:r w:rsidRPr="00D11168">
        <w:rPr>
          <w:b/>
          <w:sz w:val="20"/>
          <w:szCs w:val="20"/>
        </w:rPr>
        <w:t>Hash function</w:t>
      </w:r>
      <w:r>
        <w:rPr>
          <w:sz w:val="20"/>
          <w:szCs w:val="20"/>
        </w:rPr>
        <w:t xml:space="preserve"> is not crypto secure if output bits so large that collision is impossible.</w:t>
      </w:r>
    </w:p>
    <w:p w14:paraId="2E2F17BA" w14:textId="7EAE6466" w:rsidR="007A526C" w:rsidRDefault="007A526C" w:rsidP="00630596">
      <w:pPr>
        <w:rPr>
          <w:sz w:val="20"/>
          <w:szCs w:val="20"/>
        </w:rPr>
      </w:pPr>
      <w:r>
        <w:rPr>
          <w:sz w:val="20"/>
          <w:szCs w:val="20"/>
        </w:rPr>
        <w:t>Birthday attacks are ineffective against keyed crypto hash functions such as HMACS.</w:t>
      </w:r>
      <w:r w:rsidR="00D11168">
        <w:rPr>
          <w:sz w:val="20"/>
          <w:szCs w:val="20"/>
        </w:rPr>
        <w:t xml:space="preserve"> </w:t>
      </w:r>
      <w:r w:rsidR="00D11168" w:rsidRPr="00D11168">
        <w:rPr>
          <w:b/>
          <w:sz w:val="20"/>
          <w:szCs w:val="20"/>
        </w:rPr>
        <w:t xml:space="preserve">Encoding </w:t>
      </w:r>
      <w:proofErr w:type="spellStart"/>
      <w:r w:rsidR="00D11168" w:rsidRPr="00D11168">
        <w:rPr>
          <w:b/>
          <w:sz w:val="20"/>
          <w:szCs w:val="20"/>
        </w:rPr>
        <w:t>Vignere</w:t>
      </w:r>
      <w:proofErr w:type="spellEnd"/>
      <w:r w:rsidR="00D11168" w:rsidRPr="00D11168">
        <w:rPr>
          <w:b/>
          <w:sz w:val="20"/>
          <w:szCs w:val="20"/>
        </w:rPr>
        <w:t xml:space="preserve"> cipher</w:t>
      </w:r>
      <w:r w:rsidR="00D11168">
        <w:rPr>
          <w:sz w:val="20"/>
          <w:szCs w:val="20"/>
        </w:rPr>
        <w:t xml:space="preserve"> with multiple keywords add all numbers together and mod 26.</w:t>
      </w:r>
    </w:p>
    <w:p w14:paraId="263C9F0C" w14:textId="595C871B" w:rsidR="00D11168" w:rsidRDefault="00411C62" w:rsidP="00630596">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7ABBE81F" wp14:editId="28147483">
                <wp:simplePos x="0" y="0"/>
                <wp:positionH relativeFrom="column">
                  <wp:posOffset>3136981</wp:posOffset>
                </wp:positionH>
                <wp:positionV relativeFrom="paragraph">
                  <wp:posOffset>141605</wp:posOffset>
                </wp:positionV>
                <wp:extent cx="3732530" cy="24028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3732530" cy="2402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DF8B1A" w14:textId="2FD5E6A4" w:rsidR="00411C62" w:rsidRDefault="00411C62">
                            <w:r>
                              <w:rPr>
                                <w:noProof/>
                                <w:sz w:val="20"/>
                                <w:szCs w:val="20"/>
                              </w:rPr>
                              <w:drawing>
                                <wp:inline distT="0" distB="0" distL="0" distR="0" wp14:anchorId="3BFDF38D" wp14:editId="70D34ECD">
                                  <wp:extent cx="3358272" cy="982602"/>
                                  <wp:effectExtent l="0" t="0" r="0" b="8255"/>
                                  <wp:docPr id="19" name="Picture 19" descr="../../../Desktop/Screen%20Shot%202017-10-25%20at%202.31.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10-25%20at%202.31.53%20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5013" cy="1005056"/>
                                          </a:xfrm>
                                          <a:prstGeom prst="rect">
                                            <a:avLst/>
                                          </a:prstGeom>
                                          <a:noFill/>
                                          <a:ln>
                                            <a:noFill/>
                                          </a:ln>
                                        </pic:spPr>
                                      </pic:pic>
                                    </a:graphicData>
                                  </a:graphic>
                                </wp:inline>
                              </w:drawing>
                            </w:r>
                          </w:p>
                          <w:p w14:paraId="685C01E2" w14:textId="7D373A18" w:rsidR="00411C62" w:rsidRDefault="00411C62">
                            <w:r>
                              <w:rPr>
                                <w:noProof/>
                                <w:sz w:val="20"/>
                                <w:szCs w:val="20"/>
                              </w:rPr>
                              <w:drawing>
                                <wp:inline distT="0" distB="0" distL="0" distR="0" wp14:anchorId="4ABC938B" wp14:editId="01886F1D">
                                  <wp:extent cx="3471709" cy="1252544"/>
                                  <wp:effectExtent l="0" t="0" r="8255" b="0"/>
                                  <wp:docPr id="18" name="Picture 18" descr="../../../Desktop/Screen%20Shot%202017-10-25%20at%202.31.4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7-10-25%20at%202.31.46%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412" cy="12852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BE81F" id="_x0000_t202" coordsize="21600,21600" o:spt="202" path="m0,0l0,21600,21600,21600,21600,0xe">
                <v:stroke joinstyle="miter"/>
                <v:path gradientshapeok="t" o:connecttype="rect"/>
              </v:shapetype>
              <v:shape id="Text Box 20" o:spid="_x0000_s1026" type="#_x0000_t202" style="position:absolute;margin-left:247pt;margin-top:11.15pt;width:293.9pt;height:18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" filled="f" stroked="f">
                <v:textbox>
                  <w:txbxContent>
                    <w:p w14:paraId="3DDF8B1A" w14:textId="2FD5E6A4" w:rsidR="00411C62" w:rsidRDefault="00411C62">
                      <w:r>
                        <w:rPr>
                          <w:noProof/>
                          <w:sz w:val="20"/>
                          <w:szCs w:val="20"/>
                        </w:rPr>
                        <w:drawing>
                          <wp:inline distT="0" distB="0" distL="0" distR="0" wp14:anchorId="3BFDF38D" wp14:editId="70D34ECD">
                            <wp:extent cx="3358272" cy="982602"/>
                            <wp:effectExtent l="0" t="0" r="0" b="8255"/>
                            <wp:docPr id="19" name="Picture 19" descr="../../../Desktop/Screen%20Shot%202017-10-25%20at%202.31.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10-25%20at%202.31.53%20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5013" cy="1005056"/>
                                    </a:xfrm>
                                    <a:prstGeom prst="rect">
                                      <a:avLst/>
                                    </a:prstGeom>
                                    <a:noFill/>
                                    <a:ln>
                                      <a:noFill/>
                                    </a:ln>
                                  </pic:spPr>
                                </pic:pic>
                              </a:graphicData>
                            </a:graphic>
                          </wp:inline>
                        </w:drawing>
                      </w:r>
                    </w:p>
                    <w:p w14:paraId="685C01E2" w14:textId="7D373A18" w:rsidR="00411C62" w:rsidRDefault="00411C62">
                      <w:r>
                        <w:rPr>
                          <w:noProof/>
                          <w:sz w:val="20"/>
                          <w:szCs w:val="20"/>
                        </w:rPr>
                        <w:drawing>
                          <wp:inline distT="0" distB="0" distL="0" distR="0" wp14:anchorId="4ABC938B" wp14:editId="01886F1D">
                            <wp:extent cx="3471709" cy="1252544"/>
                            <wp:effectExtent l="0" t="0" r="8255" b="0"/>
                            <wp:docPr id="18" name="Picture 18" descr="../../../Desktop/Screen%20Shot%202017-10-25%20at%202.31.4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7-10-25%20at%202.31.46%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412" cy="1285268"/>
                                    </a:xfrm>
                                    <a:prstGeom prst="rect">
                                      <a:avLst/>
                                    </a:prstGeom>
                                    <a:noFill/>
                                    <a:ln>
                                      <a:noFill/>
                                    </a:ln>
                                  </pic:spPr>
                                </pic:pic>
                              </a:graphicData>
                            </a:graphic>
                          </wp:inline>
                        </w:drawing>
                      </w:r>
                    </w:p>
                  </w:txbxContent>
                </v:textbox>
                <w10:wrap type="square"/>
              </v:shape>
            </w:pict>
          </mc:Fallback>
        </mc:AlternateContent>
      </w:r>
    </w:p>
    <w:p w14:paraId="344C1213" w14:textId="51874C9F" w:rsidR="007A526C" w:rsidRDefault="004F7CDA" w:rsidP="00630596">
      <w:pPr>
        <w:rPr>
          <w:sz w:val="20"/>
          <w:szCs w:val="20"/>
        </w:rPr>
      </w:pPr>
      <w:r>
        <w:rPr>
          <w:noProof/>
          <w:sz w:val="20"/>
          <w:szCs w:val="20"/>
        </w:rPr>
        <mc:AlternateContent>
          <mc:Choice Requires="wps">
            <w:drawing>
              <wp:anchor distT="0" distB="0" distL="114300" distR="114300" simplePos="0" relativeHeight="251660288" behindDoc="0" locked="0" layoutInCell="1" allowOverlap="1" wp14:anchorId="5BB5C9EE" wp14:editId="425479CE">
                <wp:simplePos x="0" y="0"/>
                <wp:positionH relativeFrom="column">
                  <wp:posOffset>-63500</wp:posOffset>
                </wp:positionH>
                <wp:positionV relativeFrom="paragraph">
                  <wp:posOffset>2549525</wp:posOffset>
                </wp:positionV>
                <wp:extent cx="3658235" cy="246634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658235" cy="2466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1576CD" w14:textId="47FDFFFE" w:rsidR="00A07282" w:rsidRDefault="00A07282">
                            <w:r>
                              <w:rPr>
                                <w:noProof/>
                                <w:sz w:val="20"/>
                                <w:szCs w:val="20"/>
                              </w:rPr>
                              <w:drawing>
                                <wp:inline distT="0" distB="0" distL="0" distR="0" wp14:anchorId="76528CCF" wp14:editId="699E8F25">
                                  <wp:extent cx="3449640" cy="1244582"/>
                                  <wp:effectExtent l="0" t="0" r="5080" b="635"/>
                                  <wp:docPr id="22" name="Picture 22" descr="../../../Desktop/Screen%20Shot%202017-10-25%20at%202.31.4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7-10-25%20at%202.31.46%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0772" cy="1291892"/>
                                          </a:xfrm>
                                          <a:prstGeom prst="rect">
                                            <a:avLst/>
                                          </a:prstGeom>
                                          <a:noFill/>
                                          <a:ln>
                                            <a:noFill/>
                                          </a:ln>
                                        </pic:spPr>
                                      </pic:pic>
                                    </a:graphicData>
                                  </a:graphic>
                                </wp:inline>
                              </w:drawing>
                            </w:r>
                          </w:p>
                          <w:p w14:paraId="5BFF76D0" w14:textId="771EA3BD" w:rsidR="00A07282" w:rsidRDefault="00A07282">
                            <w:r>
                              <w:rPr>
                                <w:noProof/>
                              </w:rPr>
                              <w:drawing>
                                <wp:inline distT="0" distB="0" distL="0" distR="0" wp14:anchorId="791F7468" wp14:editId="66E55C6B">
                                  <wp:extent cx="3570416" cy="1149241"/>
                                  <wp:effectExtent l="0" t="0" r="11430" b="0"/>
                                  <wp:docPr id="23" name="Picture 23" descr="../../../Desktop/Screen%20Shot%202017-10-25%20at%202.35.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7-10-25%20at%202.35.56%20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37" cy="1158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5C9EE" id="Text Box 21" o:spid="_x0000_s1027" type="#_x0000_t202" style="position:absolute;margin-left:-5pt;margin-top:200.75pt;width:288.05pt;height:19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" filled="f" stroked="f">
                <v:textbox>
                  <w:txbxContent>
                    <w:p w14:paraId="4B1576CD" w14:textId="47FDFFFE" w:rsidR="00A07282" w:rsidRDefault="00A07282">
                      <w:r>
                        <w:rPr>
                          <w:noProof/>
                          <w:sz w:val="20"/>
                          <w:szCs w:val="20"/>
                        </w:rPr>
                        <w:drawing>
                          <wp:inline distT="0" distB="0" distL="0" distR="0" wp14:anchorId="76528CCF" wp14:editId="699E8F25">
                            <wp:extent cx="3449640" cy="1244582"/>
                            <wp:effectExtent l="0" t="0" r="5080" b="635"/>
                            <wp:docPr id="22" name="Picture 22" descr="../../../Desktop/Screen%20Shot%202017-10-25%20at%202.31.4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7-10-25%20at%202.31.46%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0772" cy="1291892"/>
                                    </a:xfrm>
                                    <a:prstGeom prst="rect">
                                      <a:avLst/>
                                    </a:prstGeom>
                                    <a:noFill/>
                                    <a:ln>
                                      <a:noFill/>
                                    </a:ln>
                                  </pic:spPr>
                                </pic:pic>
                              </a:graphicData>
                            </a:graphic>
                          </wp:inline>
                        </w:drawing>
                      </w:r>
                    </w:p>
                    <w:p w14:paraId="5BFF76D0" w14:textId="771EA3BD" w:rsidR="00A07282" w:rsidRDefault="00A07282">
                      <w:r>
                        <w:rPr>
                          <w:noProof/>
                        </w:rPr>
                        <w:drawing>
                          <wp:inline distT="0" distB="0" distL="0" distR="0" wp14:anchorId="791F7468" wp14:editId="66E55C6B">
                            <wp:extent cx="3570416" cy="1149241"/>
                            <wp:effectExtent l="0" t="0" r="11430" b="0"/>
                            <wp:docPr id="23" name="Picture 23" descr="../../../Desktop/Screen%20Shot%202017-10-25%20at%202.35.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7-10-25%20at%202.35.56%20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37" cy="1158775"/>
                                    </a:xfrm>
                                    <a:prstGeom prst="rect">
                                      <a:avLst/>
                                    </a:prstGeom>
                                    <a:noFill/>
                                    <a:ln>
                                      <a:noFill/>
                                    </a:ln>
                                  </pic:spPr>
                                </pic:pic>
                              </a:graphicData>
                            </a:graphic>
                          </wp:inline>
                        </w:drawing>
                      </w:r>
                    </w:p>
                  </w:txbxContent>
                </v:textbox>
                <w10:wrap type="square"/>
              </v:shape>
            </w:pict>
          </mc:Fallback>
        </mc:AlternateContent>
      </w:r>
      <w:r w:rsidR="00411E3B">
        <w:rPr>
          <w:noProof/>
          <w:sz w:val="20"/>
          <w:szCs w:val="20"/>
        </w:rPr>
        <w:drawing>
          <wp:inline distT="0" distB="0" distL="0" distR="0" wp14:anchorId="19E754C7" wp14:editId="67A4F9D2">
            <wp:extent cx="2604135" cy="2532522"/>
            <wp:effectExtent l="0" t="0" r="12065" b="7620"/>
            <wp:docPr id="17" name="Picture 17" descr="../../../Desktop/Screen%20Shot%202017-10-25%20at%202.30.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7-10-25%20at%202.30.40%20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0017" cy="2577143"/>
                    </a:xfrm>
                    <a:prstGeom prst="rect">
                      <a:avLst/>
                    </a:prstGeom>
                    <a:noFill/>
                    <a:ln>
                      <a:noFill/>
                    </a:ln>
                  </pic:spPr>
                </pic:pic>
              </a:graphicData>
            </a:graphic>
          </wp:inline>
        </w:drawing>
      </w:r>
    </w:p>
    <w:p w14:paraId="5C23D2C3" w14:textId="59A607D5" w:rsidR="00411C62" w:rsidRDefault="00961FA2" w:rsidP="00630596">
      <w:pPr>
        <w:rPr>
          <w:sz w:val="20"/>
          <w:szCs w:val="20"/>
        </w:rPr>
      </w:pPr>
      <w:r>
        <w:rPr>
          <w:sz w:val="20"/>
          <w:szCs w:val="20"/>
        </w:rPr>
        <w:t>Des no longer secure 2^56 too small for modern computers. Exhaustive search easily done. Encryptx3 mode is 112 bits.</w:t>
      </w:r>
      <w:r w:rsidR="00402DBD">
        <w:rPr>
          <w:sz w:val="20"/>
          <w:szCs w:val="20"/>
        </w:rPr>
        <w:t xml:space="preserve"> DES only uses </w:t>
      </w:r>
      <w:proofErr w:type="gramStart"/>
      <w:r w:rsidR="00402DBD">
        <w:rPr>
          <w:sz w:val="20"/>
          <w:szCs w:val="20"/>
        </w:rPr>
        <w:t>64 bit</w:t>
      </w:r>
      <w:proofErr w:type="gramEnd"/>
      <w:r w:rsidR="00402DBD">
        <w:rPr>
          <w:sz w:val="20"/>
          <w:szCs w:val="20"/>
        </w:rPr>
        <w:t xml:space="preserve"> block size and AES uses 126 bit block size.</w:t>
      </w:r>
    </w:p>
    <w:p w14:paraId="174086E8" w14:textId="5CF1FEB1" w:rsidR="00402DBD" w:rsidRDefault="00402DBD" w:rsidP="00402DBD">
      <w:pPr>
        <w:rPr>
          <w:sz w:val="20"/>
          <w:szCs w:val="20"/>
        </w:rPr>
      </w:pPr>
      <w:r w:rsidRPr="00402DBD">
        <w:rPr>
          <w:sz w:val="20"/>
          <w:szCs w:val="20"/>
        </w:rPr>
        <w:t>Properties of IV depend on the cipher and the mode it is being used for. At a minimum IV should</w:t>
      </w:r>
      <w:r>
        <w:rPr>
          <w:sz w:val="20"/>
          <w:szCs w:val="20"/>
        </w:rPr>
        <w:t xml:space="preserve"> be unique for every invocation </w:t>
      </w:r>
      <w:r w:rsidRPr="00402DBD">
        <w:rPr>
          <w:sz w:val="20"/>
          <w:szCs w:val="20"/>
        </w:rPr>
        <w:t>with the same key. Otherwis</w:t>
      </w:r>
      <w:r>
        <w:rPr>
          <w:sz w:val="20"/>
          <w:szCs w:val="20"/>
        </w:rPr>
        <w:t xml:space="preserve">e the mode may devolve into ECB </w:t>
      </w:r>
      <w:r w:rsidRPr="00402DBD">
        <w:rPr>
          <w:sz w:val="20"/>
          <w:szCs w:val="20"/>
        </w:rPr>
        <w:t>mode where the same plaintext message</w:t>
      </w:r>
      <w:r>
        <w:rPr>
          <w:sz w:val="20"/>
          <w:szCs w:val="20"/>
        </w:rPr>
        <w:t xml:space="preserve"> </w:t>
      </w:r>
      <w:r w:rsidRPr="00402DBD">
        <w:rPr>
          <w:sz w:val="20"/>
          <w:szCs w:val="20"/>
        </w:rPr>
        <w:t xml:space="preserve">will result in the same </w:t>
      </w:r>
      <w:proofErr w:type="spellStart"/>
      <w:r w:rsidRPr="00402DBD">
        <w:rPr>
          <w:sz w:val="20"/>
          <w:szCs w:val="20"/>
        </w:rPr>
        <w:t>ciphertext</w:t>
      </w:r>
      <w:proofErr w:type="spellEnd"/>
      <w:r w:rsidRPr="00402DBD">
        <w:rPr>
          <w:sz w:val="20"/>
          <w:szCs w:val="20"/>
        </w:rPr>
        <w:t xml:space="preserve">. In some </w:t>
      </w:r>
      <w:proofErr w:type="gramStart"/>
      <w:r w:rsidRPr="00402DBD">
        <w:rPr>
          <w:sz w:val="20"/>
          <w:szCs w:val="20"/>
        </w:rPr>
        <w:t>cases</w:t>
      </w:r>
      <w:proofErr w:type="gramEnd"/>
      <w:r w:rsidRPr="00402DBD">
        <w:rPr>
          <w:sz w:val="20"/>
          <w:szCs w:val="20"/>
        </w:rPr>
        <w:t xml:space="preserve"> random or unpredictable IVs may be desirable. </w:t>
      </w:r>
      <w:proofErr w:type="gramStart"/>
      <w:r w:rsidRPr="00402DBD">
        <w:rPr>
          <w:sz w:val="20"/>
          <w:szCs w:val="20"/>
        </w:rPr>
        <w:t>Typically</w:t>
      </w:r>
      <w:proofErr w:type="gramEnd"/>
      <w:r w:rsidRPr="00402DBD">
        <w:rPr>
          <w:sz w:val="20"/>
          <w:szCs w:val="20"/>
        </w:rPr>
        <w:t xml:space="preserve"> IV need not be kept secret but its integrity should be protected. </w:t>
      </w:r>
      <w:r>
        <w:rPr>
          <w:sz w:val="20"/>
          <w:szCs w:val="20"/>
        </w:rPr>
        <w:t>Don’t fix IV ahead of time, same as ECB.</w:t>
      </w:r>
    </w:p>
    <w:p w14:paraId="0E75EC2C" w14:textId="77777777" w:rsidR="00402DBD" w:rsidRDefault="00402DBD" w:rsidP="00402DBD">
      <w:pPr>
        <w:rPr>
          <w:sz w:val="20"/>
          <w:szCs w:val="20"/>
        </w:rPr>
      </w:pPr>
    </w:p>
    <w:p w14:paraId="52CD4568" w14:textId="4FCB4A75" w:rsidR="00402DBD" w:rsidRPr="00402DBD" w:rsidRDefault="00402DBD" w:rsidP="00402DBD">
      <w:pPr>
        <w:rPr>
          <w:rFonts w:ascii="Helvetica" w:eastAsia="Times New Roman" w:hAnsi="Helvetica" w:cs="Times New Roman"/>
          <w:sz w:val="21"/>
          <w:szCs w:val="21"/>
        </w:rPr>
      </w:pPr>
      <w:r w:rsidRPr="00402DBD">
        <w:rPr>
          <w:rFonts w:ascii="Helvetica" w:eastAsia="Times New Roman" w:hAnsi="Helvetica" w:cs="Times New Roman"/>
          <w:sz w:val="21"/>
          <w:szCs w:val="21"/>
        </w:rPr>
        <w:t>Yes, it is feasible to convert a block</w:t>
      </w:r>
      <w:r>
        <w:rPr>
          <w:rFonts w:ascii="Helvetica" w:eastAsia="Times New Roman" w:hAnsi="Helvetica" w:cs="Times New Roman"/>
          <w:sz w:val="21"/>
          <w:szCs w:val="21"/>
        </w:rPr>
        <w:t xml:space="preserve"> </w:t>
      </w:r>
      <w:r w:rsidRPr="00402DBD">
        <w:rPr>
          <w:rFonts w:ascii="Helvetica" w:eastAsia="Times New Roman" w:hAnsi="Helvetica" w:cs="Times New Roman"/>
          <w:sz w:val="21"/>
          <w:szCs w:val="21"/>
        </w:rPr>
        <w:t>ciph</w:t>
      </w:r>
      <w:r>
        <w:rPr>
          <w:rFonts w:ascii="Helvetica" w:eastAsia="Times New Roman" w:hAnsi="Helvetica" w:cs="Times New Roman"/>
          <w:sz w:val="21"/>
          <w:szCs w:val="21"/>
        </w:rPr>
        <w:t xml:space="preserve">er into a stream cipher. Cipher </w:t>
      </w:r>
      <w:r w:rsidRPr="00402DBD">
        <w:rPr>
          <w:rFonts w:ascii="Helvetica" w:eastAsia="Times New Roman" w:hAnsi="Helvetica" w:cs="Times New Roman"/>
          <w:sz w:val="21"/>
          <w:szCs w:val="21"/>
        </w:rPr>
        <w:t>feedback mode, output</w:t>
      </w:r>
      <w:r>
        <w:rPr>
          <w:rFonts w:ascii="Helvetica" w:eastAsia="Times New Roman" w:hAnsi="Helvetica" w:cs="Times New Roman"/>
          <w:sz w:val="21"/>
          <w:szCs w:val="21"/>
        </w:rPr>
        <w:t xml:space="preserve"> </w:t>
      </w:r>
      <w:r w:rsidRPr="00402DBD">
        <w:rPr>
          <w:rFonts w:ascii="Helvetica" w:eastAsia="Times New Roman" w:hAnsi="Helvetica" w:cs="Times New Roman"/>
          <w:sz w:val="21"/>
          <w:szCs w:val="21"/>
        </w:rPr>
        <w:t xml:space="preserve">feedback mode and counter mode all convert a block cipher into a stream cipher. </w:t>
      </w:r>
    </w:p>
    <w:p w14:paraId="4AC4BAAB" w14:textId="77777777" w:rsidR="00402DBD" w:rsidRDefault="00402DBD" w:rsidP="00402DBD">
      <w:pPr>
        <w:rPr>
          <w:sz w:val="20"/>
          <w:szCs w:val="20"/>
        </w:rPr>
      </w:pPr>
    </w:p>
    <w:p w14:paraId="48BA71D5" w14:textId="77777777" w:rsidR="00402DBD" w:rsidRDefault="00402DBD" w:rsidP="00402DBD">
      <w:pPr>
        <w:rPr>
          <w:sz w:val="20"/>
          <w:szCs w:val="20"/>
        </w:rPr>
      </w:pPr>
    </w:p>
    <w:p w14:paraId="15EAB750" w14:textId="02E67641" w:rsidR="0035403E" w:rsidRPr="00441F89" w:rsidRDefault="00F018A8" w:rsidP="00630596">
      <w:pPr>
        <w:rPr>
          <w:sz w:val="20"/>
          <w:szCs w:val="20"/>
        </w:rPr>
      </w:pPr>
      <w:r w:rsidRPr="00F018A8">
        <w:rPr>
          <w:b/>
          <w:sz w:val="20"/>
          <w:szCs w:val="20"/>
        </w:rPr>
        <w:t>3 components crypto hash</w:t>
      </w:r>
      <w:r>
        <w:rPr>
          <w:b/>
          <w:sz w:val="20"/>
          <w:szCs w:val="20"/>
        </w:rPr>
        <w:t xml:space="preserve"> – </w:t>
      </w:r>
      <w:r>
        <w:rPr>
          <w:sz w:val="20"/>
          <w:szCs w:val="20"/>
        </w:rPr>
        <w:t xml:space="preserve">Pre-image resistance, Weak-collision resistance, Strong-collision resistance. </w:t>
      </w:r>
      <w:r w:rsidRPr="00F018A8">
        <w:rPr>
          <w:b/>
          <w:sz w:val="20"/>
          <w:szCs w:val="20"/>
        </w:rPr>
        <w:t>Weak-collision</w:t>
      </w:r>
      <w:r>
        <w:rPr>
          <w:b/>
          <w:sz w:val="20"/>
          <w:szCs w:val="20"/>
        </w:rPr>
        <w:t xml:space="preserve"> – </w:t>
      </w:r>
      <w:r>
        <w:rPr>
          <w:sz w:val="20"/>
          <w:szCs w:val="20"/>
        </w:rPr>
        <w:t xml:space="preserve">given x find x’ such that h(x) = h(x’) and x =/= </w:t>
      </w:r>
      <w:proofErr w:type="spellStart"/>
      <w:r>
        <w:rPr>
          <w:sz w:val="20"/>
          <w:szCs w:val="20"/>
        </w:rPr>
        <w:t>x</w:t>
      </w:r>
      <w:proofErr w:type="spellEnd"/>
      <w:r>
        <w:rPr>
          <w:sz w:val="20"/>
          <w:szCs w:val="20"/>
        </w:rPr>
        <w:t xml:space="preserve">’. </w:t>
      </w:r>
      <w:r w:rsidRPr="00F018A8">
        <w:rPr>
          <w:b/>
          <w:sz w:val="20"/>
          <w:szCs w:val="20"/>
        </w:rPr>
        <w:t>Strong-collision</w:t>
      </w:r>
      <w:r>
        <w:rPr>
          <w:b/>
          <w:sz w:val="20"/>
          <w:szCs w:val="20"/>
        </w:rPr>
        <w:t xml:space="preserve"> – </w:t>
      </w:r>
      <w:r>
        <w:rPr>
          <w:sz w:val="20"/>
          <w:szCs w:val="20"/>
        </w:rPr>
        <w:t xml:space="preserve">pick x and x’ such that h(x) = h(x’) and x =/= </w:t>
      </w:r>
      <w:proofErr w:type="spellStart"/>
      <w:r>
        <w:rPr>
          <w:sz w:val="20"/>
          <w:szCs w:val="20"/>
        </w:rPr>
        <w:t>x</w:t>
      </w:r>
      <w:proofErr w:type="spellEnd"/>
      <w:r>
        <w:rPr>
          <w:sz w:val="20"/>
          <w:szCs w:val="20"/>
        </w:rPr>
        <w:t>’</w:t>
      </w:r>
      <w:r w:rsidR="00162DA2">
        <w:rPr>
          <w:sz w:val="20"/>
          <w:szCs w:val="20"/>
        </w:rPr>
        <w:t>. Strong implies weak and weak implies pre-image resistance.</w:t>
      </w:r>
      <w:r w:rsidR="00162DA2" w:rsidRPr="00DE2B72">
        <w:rPr>
          <w:b/>
          <w:sz w:val="20"/>
          <w:szCs w:val="20"/>
        </w:rPr>
        <w:t xml:space="preserve"> </w:t>
      </w:r>
      <w:r w:rsidR="00DE2B72" w:rsidRPr="00DE2B72">
        <w:rPr>
          <w:b/>
          <w:sz w:val="20"/>
          <w:szCs w:val="20"/>
        </w:rPr>
        <w:t>Birthday attack</w:t>
      </w:r>
      <w:r w:rsidR="00DE2B72">
        <w:rPr>
          <w:b/>
          <w:sz w:val="20"/>
          <w:szCs w:val="20"/>
        </w:rPr>
        <w:t xml:space="preserve"> </w:t>
      </w:r>
      <w:r w:rsidR="002A71C0">
        <w:rPr>
          <w:b/>
          <w:sz w:val="20"/>
          <w:szCs w:val="20"/>
        </w:rPr>
        <w:t>–</w:t>
      </w:r>
      <w:r w:rsidR="00DE2B72">
        <w:rPr>
          <w:b/>
          <w:sz w:val="20"/>
          <w:szCs w:val="20"/>
        </w:rPr>
        <w:t xml:space="preserve"> </w:t>
      </w:r>
      <w:r w:rsidR="00313660">
        <w:rPr>
          <w:b/>
          <w:sz w:val="20"/>
          <w:szCs w:val="20"/>
        </w:rPr>
        <w:t xml:space="preserve">hash function maps inputs to a </w:t>
      </w:r>
      <w:proofErr w:type="gramStart"/>
      <w:r w:rsidR="00313660">
        <w:rPr>
          <w:b/>
          <w:sz w:val="20"/>
          <w:szCs w:val="20"/>
        </w:rPr>
        <w:t>32 bit</w:t>
      </w:r>
      <w:proofErr w:type="gramEnd"/>
      <w:r w:rsidR="00313660">
        <w:rPr>
          <w:b/>
          <w:sz w:val="20"/>
          <w:szCs w:val="20"/>
        </w:rPr>
        <w:t xml:space="preserve"> hash </w:t>
      </w:r>
      <w:r w:rsidR="002A71C0">
        <w:rPr>
          <w:sz w:val="20"/>
          <w:szCs w:val="20"/>
        </w:rPr>
        <w:t>2^(n/2)</w:t>
      </w:r>
      <w:r w:rsidR="00313660">
        <w:rPr>
          <w:sz w:val="20"/>
          <w:szCs w:val="20"/>
        </w:rPr>
        <w:t xml:space="preserve"> attack higher likelihood of collisions between random attack attempts a</w:t>
      </w:r>
      <w:r w:rsidR="0035403E">
        <w:rPr>
          <w:sz w:val="20"/>
          <w:szCs w:val="20"/>
        </w:rPr>
        <w:t xml:space="preserve">nd fixed degree of pigeonholes. </w:t>
      </w:r>
      <w:r w:rsidR="0035403E">
        <w:rPr>
          <w:b/>
          <w:sz w:val="20"/>
          <w:szCs w:val="20"/>
        </w:rPr>
        <w:t>Security of public key</w:t>
      </w:r>
      <w:r w:rsidR="0035403E">
        <w:rPr>
          <w:sz w:val="20"/>
          <w:szCs w:val="20"/>
        </w:rPr>
        <w:t xml:space="preserve"> crypto schemes can be reduced to the difficulty of solving-well known hard problems. </w:t>
      </w:r>
      <w:r w:rsidR="00530709">
        <w:rPr>
          <w:b/>
          <w:sz w:val="20"/>
          <w:szCs w:val="20"/>
        </w:rPr>
        <w:t xml:space="preserve">For </w:t>
      </w:r>
      <w:proofErr w:type="spellStart"/>
      <w:r w:rsidR="00530709">
        <w:rPr>
          <w:b/>
          <w:sz w:val="20"/>
          <w:szCs w:val="20"/>
        </w:rPr>
        <w:t>alice</w:t>
      </w:r>
      <w:proofErr w:type="spellEnd"/>
      <w:r w:rsidR="00530709">
        <w:rPr>
          <w:b/>
          <w:sz w:val="20"/>
          <w:szCs w:val="20"/>
        </w:rPr>
        <w:t xml:space="preserve"> to sign</w:t>
      </w:r>
      <w:r w:rsidR="00530709">
        <w:rPr>
          <w:sz w:val="20"/>
          <w:szCs w:val="20"/>
        </w:rPr>
        <w:t xml:space="preserve"> – {K||MSG} </w:t>
      </w:r>
      <w:proofErr w:type="spellStart"/>
      <w:r w:rsidR="00530709">
        <w:rPr>
          <w:sz w:val="20"/>
          <w:szCs w:val="20"/>
        </w:rPr>
        <w:t>pk_b</w:t>
      </w:r>
      <w:proofErr w:type="spellEnd"/>
      <w:r w:rsidR="00530709">
        <w:rPr>
          <w:sz w:val="20"/>
          <w:szCs w:val="20"/>
        </w:rPr>
        <w:t>, {h{K||MSG}</w:t>
      </w:r>
      <w:proofErr w:type="spellStart"/>
      <w:r w:rsidR="00530709">
        <w:rPr>
          <w:sz w:val="20"/>
          <w:szCs w:val="20"/>
        </w:rPr>
        <w:t>pk_b</w:t>
      </w:r>
      <w:proofErr w:type="spellEnd"/>
      <w:r w:rsidR="00530709">
        <w:rPr>
          <w:sz w:val="20"/>
          <w:szCs w:val="20"/>
        </w:rPr>
        <w:t xml:space="preserve">}} </w:t>
      </w:r>
      <w:proofErr w:type="spellStart"/>
      <w:r w:rsidR="00530709">
        <w:rPr>
          <w:sz w:val="20"/>
          <w:szCs w:val="20"/>
        </w:rPr>
        <w:t>sk_a</w:t>
      </w:r>
      <w:proofErr w:type="spellEnd"/>
      <w:r w:rsidR="00530709">
        <w:rPr>
          <w:sz w:val="20"/>
          <w:szCs w:val="20"/>
        </w:rPr>
        <w:t xml:space="preserve">. </w:t>
      </w:r>
      <w:r w:rsidR="00530709" w:rsidRPr="00530709">
        <w:rPr>
          <w:b/>
          <w:sz w:val="20"/>
          <w:szCs w:val="20"/>
        </w:rPr>
        <w:t xml:space="preserve">Really long </w:t>
      </w:r>
      <w:proofErr w:type="spellStart"/>
      <w:r w:rsidR="00530709" w:rsidRPr="00530709">
        <w:rPr>
          <w:b/>
          <w:sz w:val="20"/>
          <w:szCs w:val="20"/>
        </w:rPr>
        <w:t>msg</w:t>
      </w:r>
      <w:proofErr w:type="spellEnd"/>
      <w:r w:rsidR="00530709" w:rsidRPr="00530709">
        <w:rPr>
          <w:b/>
          <w:sz w:val="20"/>
          <w:szCs w:val="20"/>
        </w:rPr>
        <w:t>,</w:t>
      </w:r>
      <w:r w:rsidR="00530709">
        <w:rPr>
          <w:sz w:val="20"/>
          <w:szCs w:val="20"/>
        </w:rPr>
        <w:t xml:space="preserve"> bulk of </w:t>
      </w:r>
      <w:proofErr w:type="spellStart"/>
      <w:r w:rsidR="00530709">
        <w:rPr>
          <w:sz w:val="20"/>
          <w:szCs w:val="20"/>
        </w:rPr>
        <w:t>msg</w:t>
      </w:r>
      <w:proofErr w:type="spellEnd"/>
      <w:r w:rsidR="00530709">
        <w:rPr>
          <w:sz w:val="20"/>
          <w:szCs w:val="20"/>
        </w:rPr>
        <w:t xml:space="preserve"> gen with random gen symmetric key and transmitted with public key – {K} </w:t>
      </w:r>
      <w:proofErr w:type="spellStart"/>
      <w:r w:rsidR="00530709">
        <w:rPr>
          <w:sz w:val="20"/>
          <w:szCs w:val="20"/>
        </w:rPr>
        <w:t>p_B</w:t>
      </w:r>
      <w:proofErr w:type="spellEnd"/>
      <w:r w:rsidR="00530709">
        <w:rPr>
          <w:sz w:val="20"/>
          <w:szCs w:val="20"/>
        </w:rPr>
        <w:t>, {M}k, {h(M)}</w:t>
      </w:r>
      <w:proofErr w:type="spellStart"/>
      <w:r w:rsidR="00530709">
        <w:rPr>
          <w:sz w:val="20"/>
          <w:szCs w:val="20"/>
        </w:rPr>
        <w:t>sk_a</w:t>
      </w:r>
      <w:proofErr w:type="spellEnd"/>
      <w:r w:rsidR="00530709">
        <w:rPr>
          <w:sz w:val="20"/>
          <w:szCs w:val="20"/>
        </w:rPr>
        <w:t xml:space="preserve">. Last block for integrity protection. </w:t>
      </w:r>
      <w:r w:rsidR="00530709">
        <w:rPr>
          <w:b/>
          <w:sz w:val="20"/>
          <w:szCs w:val="20"/>
        </w:rPr>
        <w:t>Digital sig vs MACs</w:t>
      </w:r>
      <w:r w:rsidR="00530709">
        <w:rPr>
          <w:sz w:val="20"/>
          <w:szCs w:val="20"/>
        </w:rPr>
        <w:t xml:space="preserve"> – </w:t>
      </w:r>
      <w:proofErr w:type="spellStart"/>
      <w:r w:rsidR="00530709">
        <w:rPr>
          <w:sz w:val="20"/>
          <w:szCs w:val="20"/>
        </w:rPr>
        <w:t>MACs</w:t>
      </w:r>
      <w:proofErr w:type="spellEnd"/>
      <w:r w:rsidR="00530709">
        <w:rPr>
          <w:sz w:val="20"/>
          <w:szCs w:val="20"/>
        </w:rPr>
        <w:t xml:space="preserve"> can be used to protect integrity of </w:t>
      </w:r>
      <w:proofErr w:type="spellStart"/>
      <w:r w:rsidR="00530709">
        <w:rPr>
          <w:sz w:val="20"/>
          <w:szCs w:val="20"/>
        </w:rPr>
        <w:t>msg</w:t>
      </w:r>
      <w:proofErr w:type="spellEnd"/>
      <w:r w:rsidR="00530709">
        <w:rPr>
          <w:sz w:val="20"/>
          <w:szCs w:val="20"/>
        </w:rPr>
        <w:t xml:space="preserve"> (not tampered with) and provide authenticity of origin. Only they share key so no repudiation. Digital signatures can also protect the integrity of the </w:t>
      </w:r>
      <w:proofErr w:type="spellStart"/>
      <w:r w:rsidR="00530709">
        <w:rPr>
          <w:sz w:val="20"/>
          <w:szCs w:val="20"/>
        </w:rPr>
        <w:t>msg</w:t>
      </w:r>
      <w:proofErr w:type="spellEnd"/>
      <w:r w:rsidR="00530709">
        <w:rPr>
          <w:sz w:val="20"/>
          <w:szCs w:val="20"/>
        </w:rPr>
        <w:t xml:space="preserve"> and provide authenticity of origin. </w:t>
      </w:r>
      <w:r w:rsidR="00441F89">
        <w:rPr>
          <w:sz w:val="20"/>
          <w:szCs w:val="20"/>
        </w:rPr>
        <w:t xml:space="preserve">Sent using a key only signer has so </w:t>
      </w:r>
      <w:proofErr w:type="gramStart"/>
      <w:r w:rsidR="00441F89">
        <w:rPr>
          <w:sz w:val="20"/>
          <w:szCs w:val="20"/>
        </w:rPr>
        <w:t>proves</w:t>
      </w:r>
      <w:proofErr w:type="gramEnd"/>
      <w:r w:rsidR="00441F89">
        <w:rPr>
          <w:sz w:val="20"/>
          <w:szCs w:val="20"/>
        </w:rPr>
        <w:t xml:space="preserve"> that they sent the message. </w:t>
      </w:r>
      <w:r w:rsidR="00441F89">
        <w:rPr>
          <w:b/>
          <w:sz w:val="20"/>
          <w:szCs w:val="20"/>
        </w:rPr>
        <w:t>Man in middle</w:t>
      </w:r>
      <w:r w:rsidR="00441F89">
        <w:rPr>
          <w:sz w:val="20"/>
          <w:szCs w:val="20"/>
        </w:rPr>
        <w:t xml:space="preserve"> – Attack where person sits in middle </w:t>
      </w:r>
      <w:r w:rsidR="00441F89">
        <w:rPr>
          <w:b/>
          <w:sz w:val="20"/>
          <w:szCs w:val="20"/>
        </w:rPr>
        <w:t>vs. Meet</w:t>
      </w:r>
      <w:r w:rsidR="00441F89">
        <w:rPr>
          <w:sz w:val="20"/>
          <w:szCs w:val="20"/>
        </w:rPr>
        <w:t xml:space="preserve"> brute force attack from both ends to trade comp effort with space. </w:t>
      </w:r>
      <w:r w:rsidR="00582A68" w:rsidRPr="00582A68">
        <w:rPr>
          <w:b/>
          <w:sz w:val="20"/>
          <w:szCs w:val="20"/>
        </w:rPr>
        <w:t xml:space="preserve">Important to hash </w:t>
      </w:r>
      <w:proofErr w:type="spellStart"/>
      <w:r w:rsidR="00582A68" w:rsidRPr="00582A68">
        <w:rPr>
          <w:b/>
          <w:sz w:val="20"/>
          <w:szCs w:val="20"/>
        </w:rPr>
        <w:t>msg</w:t>
      </w:r>
      <w:proofErr w:type="spellEnd"/>
      <w:r w:rsidR="00582A68" w:rsidRPr="00582A68">
        <w:rPr>
          <w:b/>
          <w:sz w:val="20"/>
          <w:szCs w:val="20"/>
        </w:rPr>
        <w:t xml:space="preserve"> for dig sig</w:t>
      </w:r>
      <w:r w:rsidR="00582A68">
        <w:rPr>
          <w:b/>
          <w:sz w:val="20"/>
          <w:szCs w:val="20"/>
        </w:rPr>
        <w:t xml:space="preserve"> </w:t>
      </w:r>
      <w:r w:rsidR="004F7CDA">
        <w:rPr>
          <w:b/>
          <w:sz w:val="20"/>
          <w:szCs w:val="20"/>
        </w:rPr>
        <w:t>–</w:t>
      </w:r>
      <w:r w:rsidR="00582A68">
        <w:rPr>
          <w:b/>
          <w:sz w:val="20"/>
          <w:szCs w:val="20"/>
        </w:rPr>
        <w:t xml:space="preserve"> </w:t>
      </w:r>
      <w:r w:rsidR="004F7CDA" w:rsidRPr="004F7CDA">
        <w:rPr>
          <w:sz w:val="20"/>
          <w:szCs w:val="20"/>
        </w:rPr>
        <w:t>RSA sig on m1 without hash function S1</w:t>
      </w:r>
      <w:r w:rsidR="004F7CDA">
        <w:rPr>
          <w:sz w:val="20"/>
          <w:szCs w:val="20"/>
        </w:rPr>
        <w:t xml:space="preserve"> = (m</w:t>
      </w:r>
      <w:proofErr w:type="gramStart"/>
      <w:r w:rsidR="004F7CDA">
        <w:rPr>
          <w:sz w:val="20"/>
          <w:szCs w:val="20"/>
        </w:rPr>
        <w:t>1)^</w:t>
      </w:r>
      <w:proofErr w:type="gramEnd"/>
      <w:r w:rsidR="004F7CDA">
        <w:rPr>
          <w:sz w:val="20"/>
          <w:szCs w:val="20"/>
        </w:rPr>
        <w:t xml:space="preserve">d mod N. Someone who has access to signatures on m1 and m2 can produce sig on m1*m2 </w:t>
      </w:r>
      <w:proofErr w:type="spellStart"/>
      <w:r w:rsidR="004F7CDA">
        <w:rPr>
          <w:sz w:val="20"/>
          <w:szCs w:val="20"/>
        </w:rPr>
        <w:t>wihtout</w:t>
      </w:r>
      <w:proofErr w:type="spellEnd"/>
      <w:r w:rsidR="004F7CDA">
        <w:rPr>
          <w:sz w:val="20"/>
          <w:szCs w:val="20"/>
        </w:rPr>
        <w:t xml:space="preserve"> access to key S1 *  S2 = (m1)^d mod N * (m2)^d mod N = (m1 *m2)^d mod N = Sign on m1 * m2. Hash function prevents problems and reduces computational effort. Signing hash is less expensive than sign entire msg.</w:t>
      </w:r>
      <w:bookmarkStart w:id="1" w:name="_GoBack"/>
      <w:bookmarkEnd w:id="1"/>
    </w:p>
    <w:sectPr w:rsidR="0035403E" w:rsidRPr="00441F89" w:rsidSect="006E0ED4">
      <w:pgSz w:w="12240" w:h="15840"/>
      <w:pgMar w:top="360" w:right="360" w:bottom="80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Lee">
    <w15:presenceInfo w15:providerId="None" w15:userId="Michael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A9"/>
    <w:rsid w:val="00006678"/>
    <w:rsid w:val="000A7AC9"/>
    <w:rsid w:val="000C1A23"/>
    <w:rsid w:val="0015389E"/>
    <w:rsid w:val="00162DA2"/>
    <w:rsid w:val="001724F0"/>
    <w:rsid w:val="0022521D"/>
    <w:rsid w:val="00252528"/>
    <w:rsid w:val="00264E1A"/>
    <w:rsid w:val="002A71C0"/>
    <w:rsid w:val="002E46D3"/>
    <w:rsid w:val="003118B7"/>
    <w:rsid w:val="0031233B"/>
    <w:rsid w:val="00313660"/>
    <w:rsid w:val="0035403E"/>
    <w:rsid w:val="003614ED"/>
    <w:rsid w:val="003C3F7D"/>
    <w:rsid w:val="00402DBD"/>
    <w:rsid w:val="00411C62"/>
    <w:rsid w:val="00411E3B"/>
    <w:rsid w:val="00441F89"/>
    <w:rsid w:val="004F7CDA"/>
    <w:rsid w:val="0052020D"/>
    <w:rsid w:val="00530709"/>
    <w:rsid w:val="00544937"/>
    <w:rsid w:val="00582A68"/>
    <w:rsid w:val="005954A6"/>
    <w:rsid w:val="005E0D5F"/>
    <w:rsid w:val="00630596"/>
    <w:rsid w:val="00662DC3"/>
    <w:rsid w:val="006A074E"/>
    <w:rsid w:val="006E0ED4"/>
    <w:rsid w:val="007A526C"/>
    <w:rsid w:val="007D7CA1"/>
    <w:rsid w:val="007E56CA"/>
    <w:rsid w:val="00961FA2"/>
    <w:rsid w:val="00A07282"/>
    <w:rsid w:val="00AB3B72"/>
    <w:rsid w:val="00AC06A9"/>
    <w:rsid w:val="00AC3F41"/>
    <w:rsid w:val="00B653EA"/>
    <w:rsid w:val="00B66025"/>
    <w:rsid w:val="00C076CC"/>
    <w:rsid w:val="00D11168"/>
    <w:rsid w:val="00D75B90"/>
    <w:rsid w:val="00D7668F"/>
    <w:rsid w:val="00DE2B72"/>
    <w:rsid w:val="00E514DB"/>
    <w:rsid w:val="00E9653E"/>
    <w:rsid w:val="00EA7D48"/>
    <w:rsid w:val="00EB4FB3"/>
    <w:rsid w:val="00F018A8"/>
    <w:rsid w:val="00F76DDE"/>
    <w:rsid w:val="00FF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C3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6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6678"/>
    <w:rPr>
      <w:rFonts w:ascii="Times New Roman" w:hAnsi="Times New Roman" w:cs="Times New Roman"/>
      <w:sz w:val="18"/>
      <w:szCs w:val="18"/>
    </w:rPr>
  </w:style>
  <w:style w:type="paragraph" w:styleId="Revision">
    <w:name w:val="Revision"/>
    <w:hidden/>
    <w:uiPriority w:val="99"/>
    <w:semiHidden/>
    <w:rsid w:val="00E96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3983">
      <w:bodyDiv w:val="1"/>
      <w:marLeft w:val="0"/>
      <w:marRight w:val="0"/>
      <w:marTop w:val="0"/>
      <w:marBottom w:val="0"/>
      <w:divBdr>
        <w:top w:val="none" w:sz="0" w:space="0" w:color="auto"/>
        <w:left w:val="none" w:sz="0" w:space="0" w:color="auto"/>
        <w:bottom w:val="none" w:sz="0" w:space="0" w:color="auto"/>
        <w:right w:val="none" w:sz="0" w:space="0" w:color="auto"/>
      </w:divBdr>
      <w:divsChild>
        <w:div w:id="1021467973">
          <w:marLeft w:val="0"/>
          <w:marRight w:val="0"/>
          <w:marTop w:val="0"/>
          <w:marBottom w:val="0"/>
          <w:divBdr>
            <w:top w:val="none" w:sz="0" w:space="0" w:color="auto"/>
            <w:left w:val="none" w:sz="0" w:space="0" w:color="auto"/>
            <w:bottom w:val="none" w:sz="0" w:space="0" w:color="auto"/>
            <w:right w:val="none" w:sz="0" w:space="0" w:color="auto"/>
          </w:divBdr>
        </w:div>
        <w:div w:id="1027566950">
          <w:marLeft w:val="0"/>
          <w:marRight w:val="0"/>
          <w:marTop w:val="0"/>
          <w:marBottom w:val="0"/>
          <w:divBdr>
            <w:top w:val="none" w:sz="0" w:space="0" w:color="auto"/>
            <w:left w:val="none" w:sz="0" w:space="0" w:color="auto"/>
            <w:bottom w:val="none" w:sz="0" w:space="0" w:color="auto"/>
            <w:right w:val="none" w:sz="0" w:space="0" w:color="auto"/>
          </w:divBdr>
        </w:div>
      </w:divsChild>
    </w:div>
    <w:div w:id="949777263">
      <w:bodyDiv w:val="1"/>
      <w:marLeft w:val="0"/>
      <w:marRight w:val="0"/>
      <w:marTop w:val="0"/>
      <w:marBottom w:val="0"/>
      <w:divBdr>
        <w:top w:val="none" w:sz="0" w:space="0" w:color="auto"/>
        <w:left w:val="none" w:sz="0" w:space="0" w:color="auto"/>
        <w:bottom w:val="none" w:sz="0" w:space="0" w:color="auto"/>
        <w:right w:val="none" w:sz="0" w:space="0" w:color="auto"/>
      </w:divBdr>
      <w:divsChild>
        <w:div w:id="341474605">
          <w:marLeft w:val="0"/>
          <w:marRight w:val="0"/>
          <w:marTop w:val="0"/>
          <w:marBottom w:val="0"/>
          <w:divBdr>
            <w:top w:val="none" w:sz="0" w:space="0" w:color="auto"/>
            <w:left w:val="none" w:sz="0" w:space="0" w:color="auto"/>
            <w:bottom w:val="none" w:sz="0" w:space="0" w:color="auto"/>
            <w:right w:val="none" w:sz="0" w:space="0" w:color="auto"/>
          </w:divBdr>
        </w:div>
        <w:div w:id="1214662298">
          <w:marLeft w:val="0"/>
          <w:marRight w:val="0"/>
          <w:marTop w:val="0"/>
          <w:marBottom w:val="0"/>
          <w:divBdr>
            <w:top w:val="none" w:sz="0" w:space="0" w:color="auto"/>
            <w:left w:val="none" w:sz="0" w:space="0" w:color="auto"/>
            <w:bottom w:val="none" w:sz="0" w:space="0" w:color="auto"/>
            <w:right w:val="none" w:sz="0" w:space="0" w:color="auto"/>
          </w:divBdr>
        </w:div>
        <w:div w:id="310982776">
          <w:marLeft w:val="0"/>
          <w:marRight w:val="0"/>
          <w:marTop w:val="0"/>
          <w:marBottom w:val="0"/>
          <w:divBdr>
            <w:top w:val="none" w:sz="0" w:space="0" w:color="auto"/>
            <w:left w:val="none" w:sz="0" w:space="0" w:color="auto"/>
            <w:bottom w:val="none" w:sz="0" w:space="0" w:color="auto"/>
            <w:right w:val="none" w:sz="0" w:space="0" w:color="auto"/>
          </w:divBdr>
        </w:div>
        <w:div w:id="1810709059">
          <w:marLeft w:val="0"/>
          <w:marRight w:val="0"/>
          <w:marTop w:val="0"/>
          <w:marBottom w:val="0"/>
          <w:divBdr>
            <w:top w:val="none" w:sz="0" w:space="0" w:color="auto"/>
            <w:left w:val="none" w:sz="0" w:space="0" w:color="auto"/>
            <w:bottom w:val="none" w:sz="0" w:space="0" w:color="auto"/>
            <w:right w:val="none" w:sz="0" w:space="0" w:color="auto"/>
          </w:divBdr>
        </w:div>
        <w:div w:id="656493396">
          <w:marLeft w:val="0"/>
          <w:marRight w:val="0"/>
          <w:marTop w:val="0"/>
          <w:marBottom w:val="0"/>
          <w:divBdr>
            <w:top w:val="none" w:sz="0" w:space="0" w:color="auto"/>
            <w:left w:val="none" w:sz="0" w:space="0" w:color="auto"/>
            <w:bottom w:val="none" w:sz="0" w:space="0" w:color="auto"/>
            <w:right w:val="none" w:sz="0" w:space="0" w:color="auto"/>
          </w:divBdr>
        </w:div>
        <w:div w:id="1929383598">
          <w:marLeft w:val="0"/>
          <w:marRight w:val="0"/>
          <w:marTop w:val="0"/>
          <w:marBottom w:val="0"/>
          <w:divBdr>
            <w:top w:val="none" w:sz="0" w:space="0" w:color="auto"/>
            <w:left w:val="none" w:sz="0" w:space="0" w:color="auto"/>
            <w:bottom w:val="none" w:sz="0" w:space="0" w:color="auto"/>
            <w:right w:val="none" w:sz="0" w:space="0" w:color="auto"/>
          </w:divBdr>
        </w:div>
        <w:div w:id="1183712739">
          <w:marLeft w:val="0"/>
          <w:marRight w:val="0"/>
          <w:marTop w:val="0"/>
          <w:marBottom w:val="0"/>
          <w:divBdr>
            <w:top w:val="none" w:sz="0" w:space="0" w:color="auto"/>
            <w:left w:val="none" w:sz="0" w:space="0" w:color="auto"/>
            <w:bottom w:val="none" w:sz="0" w:space="0" w:color="auto"/>
            <w:right w:val="none" w:sz="0" w:space="0" w:color="auto"/>
          </w:divBdr>
        </w:div>
        <w:div w:id="1603076543">
          <w:marLeft w:val="0"/>
          <w:marRight w:val="0"/>
          <w:marTop w:val="0"/>
          <w:marBottom w:val="0"/>
          <w:divBdr>
            <w:top w:val="none" w:sz="0" w:space="0" w:color="auto"/>
            <w:left w:val="none" w:sz="0" w:space="0" w:color="auto"/>
            <w:bottom w:val="none" w:sz="0" w:space="0" w:color="auto"/>
            <w:right w:val="none" w:sz="0" w:space="0" w:color="auto"/>
          </w:divBdr>
        </w:div>
        <w:div w:id="309480380">
          <w:marLeft w:val="0"/>
          <w:marRight w:val="0"/>
          <w:marTop w:val="0"/>
          <w:marBottom w:val="0"/>
          <w:divBdr>
            <w:top w:val="none" w:sz="0" w:space="0" w:color="auto"/>
            <w:left w:val="none" w:sz="0" w:space="0" w:color="auto"/>
            <w:bottom w:val="none" w:sz="0" w:space="0" w:color="auto"/>
            <w:right w:val="none" w:sz="0" w:space="0" w:color="auto"/>
          </w:divBdr>
        </w:div>
        <w:div w:id="2033798234">
          <w:marLeft w:val="0"/>
          <w:marRight w:val="0"/>
          <w:marTop w:val="0"/>
          <w:marBottom w:val="0"/>
          <w:divBdr>
            <w:top w:val="none" w:sz="0" w:space="0" w:color="auto"/>
            <w:left w:val="none" w:sz="0" w:space="0" w:color="auto"/>
            <w:bottom w:val="none" w:sz="0" w:space="0" w:color="auto"/>
            <w:right w:val="none" w:sz="0" w:space="0" w:color="auto"/>
          </w:divBdr>
        </w:div>
        <w:div w:id="933050378">
          <w:marLeft w:val="0"/>
          <w:marRight w:val="0"/>
          <w:marTop w:val="0"/>
          <w:marBottom w:val="0"/>
          <w:divBdr>
            <w:top w:val="none" w:sz="0" w:space="0" w:color="auto"/>
            <w:left w:val="none" w:sz="0" w:space="0" w:color="auto"/>
            <w:bottom w:val="none" w:sz="0" w:space="0" w:color="auto"/>
            <w:right w:val="none" w:sz="0" w:space="0" w:color="auto"/>
          </w:divBdr>
        </w:div>
        <w:div w:id="1708335686">
          <w:marLeft w:val="0"/>
          <w:marRight w:val="0"/>
          <w:marTop w:val="0"/>
          <w:marBottom w:val="0"/>
          <w:divBdr>
            <w:top w:val="none" w:sz="0" w:space="0" w:color="auto"/>
            <w:left w:val="none" w:sz="0" w:space="0" w:color="auto"/>
            <w:bottom w:val="none" w:sz="0" w:space="0" w:color="auto"/>
            <w:right w:val="none" w:sz="0" w:space="0" w:color="auto"/>
          </w:divBdr>
        </w:div>
        <w:div w:id="1817183307">
          <w:marLeft w:val="0"/>
          <w:marRight w:val="0"/>
          <w:marTop w:val="0"/>
          <w:marBottom w:val="0"/>
          <w:divBdr>
            <w:top w:val="none" w:sz="0" w:space="0" w:color="auto"/>
            <w:left w:val="none" w:sz="0" w:space="0" w:color="auto"/>
            <w:bottom w:val="none" w:sz="0" w:space="0" w:color="auto"/>
            <w:right w:val="none" w:sz="0" w:space="0" w:color="auto"/>
          </w:divBdr>
        </w:div>
        <w:div w:id="824317159">
          <w:marLeft w:val="0"/>
          <w:marRight w:val="0"/>
          <w:marTop w:val="0"/>
          <w:marBottom w:val="0"/>
          <w:divBdr>
            <w:top w:val="none" w:sz="0" w:space="0" w:color="auto"/>
            <w:left w:val="none" w:sz="0" w:space="0" w:color="auto"/>
            <w:bottom w:val="none" w:sz="0" w:space="0" w:color="auto"/>
            <w:right w:val="none" w:sz="0" w:space="0" w:color="auto"/>
          </w:divBdr>
        </w:div>
        <w:div w:id="1621647659">
          <w:marLeft w:val="0"/>
          <w:marRight w:val="0"/>
          <w:marTop w:val="0"/>
          <w:marBottom w:val="0"/>
          <w:divBdr>
            <w:top w:val="none" w:sz="0" w:space="0" w:color="auto"/>
            <w:left w:val="none" w:sz="0" w:space="0" w:color="auto"/>
            <w:bottom w:val="none" w:sz="0" w:space="0" w:color="auto"/>
            <w:right w:val="none" w:sz="0" w:space="0" w:color="auto"/>
          </w:divBdr>
        </w:div>
        <w:div w:id="1112818548">
          <w:marLeft w:val="0"/>
          <w:marRight w:val="0"/>
          <w:marTop w:val="0"/>
          <w:marBottom w:val="0"/>
          <w:divBdr>
            <w:top w:val="none" w:sz="0" w:space="0" w:color="auto"/>
            <w:left w:val="none" w:sz="0" w:space="0" w:color="auto"/>
            <w:bottom w:val="none" w:sz="0" w:space="0" w:color="auto"/>
            <w:right w:val="none" w:sz="0" w:space="0" w:color="auto"/>
          </w:divBdr>
        </w:div>
        <w:div w:id="1354115107">
          <w:marLeft w:val="0"/>
          <w:marRight w:val="0"/>
          <w:marTop w:val="0"/>
          <w:marBottom w:val="0"/>
          <w:divBdr>
            <w:top w:val="none" w:sz="0" w:space="0" w:color="auto"/>
            <w:left w:val="none" w:sz="0" w:space="0" w:color="auto"/>
            <w:bottom w:val="none" w:sz="0" w:space="0" w:color="auto"/>
            <w:right w:val="none" w:sz="0" w:space="0" w:color="auto"/>
          </w:divBdr>
        </w:div>
        <w:div w:id="1802140946">
          <w:marLeft w:val="0"/>
          <w:marRight w:val="0"/>
          <w:marTop w:val="0"/>
          <w:marBottom w:val="0"/>
          <w:divBdr>
            <w:top w:val="none" w:sz="0" w:space="0" w:color="auto"/>
            <w:left w:val="none" w:sz="0" w:space="0" w:color="auto"/>
            <w:bottom w:val="none" w:sz="0" w:space="0" w:color="auto"/>
            <w:right w:val="none" w:sz="0" w:space="0" w:color="auto"/>
          </w:divBdr>
        </w:div>
        <w:div w:id="1521817879">
          <w:marLeft w:val="0"/>
          <w:marRight w:val="0"/>
          <w:marTop w:val="0"/>
          <w:marBottom w:val="0"/>
          <w:divBdr>
            <w:top w:val="none" w:sz="0" w:space="0" w:color="auto"/>
            <w:left w:val="none" w:sz="0" w:space="0" w:color="auto"/>
            <w:bottom w:val="none" w:sz="0" w:space="0" w:color="auto"/>
            <w:right w:val="none" w:sz="0" w:space="0" w:color="auto"/>
          </w:divBdr>
        </w:div>
        <w:div w:id="299267722">
          <w:marLeft w:val="0"/>
          <w:marRight w:val="0"/>
          <w:marTop w:val="0"/>
          <w:marBottom w:val="0"/>
          <w:divBdr>
            <w:top w:val="none" w:sz="0" w:space="0" w:color="auto"/>
            <w:left w:val="none" w:sz="0" w:space="0" w:color="auto"/>
            <w:bottom w:val="none" w:sz="0" w:space="0" w:color="auto"/>
            <w:right w:val="none" w:sz="0" w:space="0" w:color="auto"/>
          </w:divBdr>
        </w:div>
        <w:div w:id="1054231965">
          <w:marLeft w:val="0"/>
          <w:marRight w:val="0"/>
          <w:marTop w:val="0"/>
          <w:marBottom w:val="0"/>
          <w:divBdr>
            <w:top w:val="none" w:sz="0" w:space="0" w:color="auto"/>
            <w:left w:val="none" w:sz="0" w:space="0" w:color="auto"/>
            <w:bottom w:val="none" w:sz="0" w:space="0" w:color="auto"/>
            <w:right w:val="none" w:sz="0" w:space="0" w:color="auto"/>
          </w:divBdr>
        </w:div>
        <w:div w:id="376899255">
          <w:marLeft w:val="0"/>
          <w:marRight w:val="0"/>
          <w:marTop w:val="0"/>
          <w:marBottom w:val="0"/>
          <w:divBdr>
            <w:top w:val="none" w:sz="0" w:space="0" w:color="auto"/>
            <w:left w:val="none" w:sz="0" w:space="0" w:color="auto"/>
            <w:bottom w:val="none" w:sz="0" w:space="0" w:color="auto"/>
            <w:right w:val="none" w:sz="0" w:space="0" w:color="auto"/>
          </w:divBdr>
        </w:div>
        <w:div w:id="570579545">
          <w:marLeft w:val="0"/>
          <w:marRight w:val="0"/>
          <w:marTop w:val="0"/>
          <w:marBottom w:val="0"/>
          <w:divBdr>
            <w:top w:val="none" w:sz="0" w:space="0" w:color="auto"/>
            <w:left w:val="none" w:sz="0" w:space="0" w:color="auto"/>
            <w:bottom w:val="none" w:sz="0" w:space="0" w:color="auto"/>
            <w:right w:val="none" w:sz="0" w:space="0" w:color="auto"/>
          </w:divBdr>
        </w:div>
        <w:div w:id="533805583">
          <w:marLeft w:val="0"/>
          <w:marRight w:val="0"/>
          <w:marTop w:val="0"/>
          <w:marBottom w:val="0"/>
          <w:divBdr>
            <w:top w:val="none" w:sz="0" w:space="0" w:color="auto"/>
            <w:left w:val="none" w:sz="0" w:space="0" w:color="auto"/>
            <w:bottom w:val="none" w:sz="0" w:space="0" w:color="auto"/>
            <w:right w:val="none" w:sz="0" w:space="0" w:color="auto"/>
          </w:divBdr>
        </w:div>
        <w:div w:id="1574465954">
          <w:marLeft w:val="0"/>
          <w:marRight w:val="0"/>
          <w:marTop w:val="0"/>
          <w:marBottom w:val="0"/>
          <w:divBdr>
            <w:top w:val="none" w:sz="0" w:space="0" w:color="auto"/>
            <w:left w:val="none" w:sz="0" w:space="0" w:color="auto"/>
            <w:bottom w:val="none" w:sz="0" w:space="0" w:color="auto"/>
            <w:right w:val="none" w:sz="0" w:space="0" w:color="auto"/>
          </w:divBdr>
        </w:div>
        <w:div w:id="229656346">
          <w:marLeft w:val="0"/>
          <w:marRight w:val="0"/>
          <w:marTop w:val="0"/>
          <w:marBottom w:val="0"/>
          <w:divBdr>
            <w:top w:val="none" w:sz="0" w:space="0" w:color="auto"/>
            <w:left w:val="none" w:sz="0" w:space="0" w:color="auto"/>
            <w:bottom w:val="none" w:sz="0" w:space="0" w:color="auto"/>
            <w:right w:val="none" w:sz="0" w:space="0" w:color="auto"/>
          </w:divBdr>
        </w:div>
        <w:div w:id="1465730023">
          <w:marLeft w:val="0"/>
          <w:marRight w:val="0"/>
          <w:marTop w:val="0"/>
          <w:marBottom w:val="0"/>
          <w:divBdr>
            <w:top w:val="none" w:sz="0" w:space="0" w:color="auto"/>
            <w:left w:val="none" w:sz="0" w:space="0" w:color="auto"/>
            <w:bottom w:val="none" w:sz="0" w:space="0" w:color="auto"/>
            <w:right w:val="none" w:sz="0" w:space="0" w:color="auto"/>
          </w:divBdr>
        </w:div>
        <w:div w:id="468284647">
          <w:marLeft w:val="0"/>
          <w:marRight w:val="0"/>
          <w:marTop w:val="0"/>
          <w:marBottom w:val="0"/>
          <w:divBdr>
            <w:top w:val="none" w:sz="0" w:space="0" w:color="auto"/>
            <w:left w:val="none" w:sz="0" w:space="0" w:color="auto"/>
            <w:bottom w:val="none" w:sz="0" w:space="0" w:color="auto"/>
            <w:right w:val="none" w:sz="0" w:space="0" w:color="auto"/>
          </w:divBdr>
        </w:div>
        <w:div w:id="1669863754">
          <w:marLeft w:val="0"/>
          <w:marRight w:val="0"/>
          <w:marTop w:val="0"/>
          <w:marBottom w:val="0"/>
          <w:divBdr>
            <w:top w:val="none" w:sz="0" w:space="0" w:color="auto"/>
            <w:left w:val="none" w:sz="0" w:space="0" w:color="auto"/>
            <w:bottom w:val="none" w:sz="0" w:space="0" w:color="auto"/>
            <w:right w:val="none" w:sz="0" w:space="0" w:color="auto"/>
          </w:divBdr>
        </w:div>
        <w:div w:id="780950783">
          <w:marLeft w:val="0"/>
          <w:marRight w:val="0"/>
          <w:marTop w:val="0"/>
          <w:marBottom w:val="0"/>
          <w:divBdr>
            <w:top w:val="none" w:sz="0" w:space="0" w:color="auto"/>
            <w:left w:val="none" w:sz="0" w:space="0" w:color="auto"/>
            <w:bottom w:val="none" w:sz="0" w:space="0" w:color="auto"/>
            <w:right w:val="none" w:sz="0" w:space="0" w:color="auto"/>
          </w:divBdr>
        </w:div>
        <w:div w:id="943463225">
          <w:marLeft w:val="0"/>
          <w:marRight w:val="0"/>
          <w:marTop w:val="0"/>
          <w:marBottom w:val="0"/>
          <w:divBdr>
            <w:top w:val="none" w:sz="0" w:space="0" w:color="auto"/>
            <w:left w:val="none" w:sz="0" w:space="0" w:color="auto"/>
            <w:bottom w:val="none" w:sz="0" w:space="0" w:color="auto"/>
            <w:right w:val="none" w:sz="0" w:space="0" w:color="auto"/>
          </w:divBdr>
        </w:div>
        <w:div w:id="1682660477">
          <w:marLeft w:val="0"/>
          <w:marRight w:val="0"/>
          <w:marTop w:val="0"/>
          <w:marBottom w:val="0"/>
          <w:divBdr>
            <w:top w:val="none" w:sz="0" w:space="0" w:color="auto"/>
            <w:left w:val="none" w:sz="0" w:space="0" w:color="auto"/>
            <w:bottom w:val="none" w:sz="0" w:space="0" w:color="auto"/>
            <w:right w:val="none" w:sz="0" w:space="0" w:color="auto"/>
          </w:divBdr>
        </w:div>
        <w:div w:id="1526824114">
          <w:marLeft w:val="0"/>
          <w:marRight w:val="0"/>
          <w:marTop w:val="0"/>
          <w:marBottom w:val="0"/>
          <w:divBdr>
            <w:top w:val="none" w:sz="0" w:space="0" w:color="auto"/>
            <w:left w:val="none" w:sz="0" w:space="0" w:color="auto"/>
            <w:bottom w:val="none" w:sz="0" w:space="0" w:color="auto"/>
            <w:right w:val="none" w:sz="0" w:space="0" w:color="auto"/>
          </w:divBdr>
        </w:div>
        <w:div w:id="1447584034">
          <w:marLeft w:val="0"/>
          <w:marRight w:val="0"/>
          <w:marTop w:val="0"/>
          <w:marBottom w:val="0"/>
          <w:divBdr>
            <w:top w:val="none" w:sz="0" w:space="0" w:color="auto"/>
            <w:left w:val="none" w:sz="0" w:space="0" w:color="auto"/>
            <w:bottom w:val="none" w:sz="0" w:space="0" w:color="auto"/>
            <w:right w:val="none" w:sz="0" w:space="0" w:color="auto"/>
          </w:divBdr>
        </w:div>
        <w:div w:id="43019493">
          <w:marLeft w:val="0"/>
          <w:marRight w:val="0"/>
          <w:marTop w:val="0"/>
          <w:marBottom w:val="0"/>
          <w:divBdr>
            <w:top w:val="none" w:sz="0" w:space="0" w:color="auto"/>
            <w:left w:val="none" w:sz="0" w:space="0" w:color="auto"/>
            <w:bottom w:val="none" w:sz="0" w:space="0" w:color="auto"/>
            <w:right w:val="none" w:sz="0" w:space="0" w:color="auto"/>
          </w:divBdr>
        </w:div>
      </w:divsChild>
    </w:div>
    <w:div w:id="1059278953">
      <w:bodyDiv w:val="1"/>
      <w:marLeft w:val="0"/>
      <w:marRight w:val="0"/>
      <w:marTop w:val="0"/>
      <w:marBottom w:val="0"/>
      <w:divBdr>
        <w:top w:val="none" w:sz="0" w:space="0" w:color="auto"/>
        <w:left w:val="none" w:sz="0" w:space="0" w:color="auto"/>
        <w:bottom w:val="none" w:sz="0" w:space="0" w:color="auto"/>
        <w:right w:val="none" w:sz="0" w:space="0" w:color="auto"/>
      </w:divBdr>
    </w:div>
    <w:div w:id="1323774711">
      <w:bodyDiv w:val="1"/>
      <w:marLeft w:val="0"/>
      <w:marRight w:val="0"/>
      <w:marTop w:val="0"/>
      <w:marBottom w:val="0"/>
      <w:divBdr>
        <w:top w:val="none" w:sz="0" w:space="0" w:color="auto"/>
        <w:left w:val="none" w:sz="0" w:space="0" w:color="auto"/>
        <w:bottom w:val="none" w:sz="0" w:space="0" w:color="auto"/>
        <w:right w:val="none" w:sz="0" w:space="0" w:color="auto"/>
      </w:divBdr>
      <w:divsChild>
        <w:div w:id="355080290">
          <w:marLeft w:val="0"/>
          <w:marRight w:val="0"/>
          <w:marTop w:val="0"/>
          <w:marBottom w:val="0"/>
          <w:divBdr>
            <w:top w:val="none" w:sz="0" w:space="0" w:color="auto"/>
            <w:left w:val="none" w:sz="0" w:space="0" w:color="auto"/>
            <w:bottom w:val="none" w:sz="0" w:space="0" w:color="auto"/>
            <w:right w:val="none" w:sz="0" w:space="0" w:color="auto"/>
          </w:divBdr>
        </w:div>
        <w:div w:id="2073886779">
          <w:marLeft w:val="0"/>
          <w:marRight w:val="0"/>
          <w:marTop w:val="0"/>
          <w:marBottom w:val="0"/>
          <w:divBdr>
            <w:top w:val="none" w:sz="0" w:space="0" w:color="auto"/>
            <w:left w:val="none" w:sz="0" w:space="0" w:color="auto"/>
            <w:bottom w:val="none" w:sz="0" w:space="0" w:color="auto"/>
            <w:right w:val="none" w:sz="0" w:space="0" w:color="auto"/>
          </w:divBdr>
        </w:div>
        <w:div w:id="1589533246">
          <w:marLeft w:val="0"/>
          <w:marRight w:val="0"/>
          <w:marTop w:val="0"/>
          <w:marBottom w:val="0"/>
          <w:divBdr>
            <w:top w:val="none" w:sz="0" w:space="0" w:color="auto"/>
            <w:left w:val="none" w:sz="0" w:space="0" w:color="auto"/>
            <w:bottom w:val="none" w:sz="0" w:space="0" w:color="auto"/>
            <w:right w:val="none" w:sz="0" w:space="0" w:color="auto"/>
          </w:divBdr>
        </w:div>
        <w:div w:id="296375436">
          <w:marLeft w:val="0"/>
          <w:marRight w:val="0"/>
          <w:marTop w:val="0"/>
          <w:marBottom w:val="0"/>
          <w:divBdr>
            <w:top w:val="none" w:sz="0" w:space="0" w:color="auto"/>
            <w:left w:val="none" w:sz="0" w:space="0" w:color="auto"/>
            <w:bottom w:val="none" w:sz="0" w:space="0" w:color="auto"/>
            <w:right w:val="none" w:sz="0" w:space="0" w:color="auto"/>
          </w:divBdr>
        </w:div>
        <w:div w:id="724722385">
          <w:marLeft w:val="0"/>
          <w:marRight w:val="0"/>
          <w:marTop w:val="0"/>
          <w:marBottom w:val="0"/>
          <w:divBdr>
            <w:top w:val="none" w:sz="0" w:space="0" w:color="auto"/>
            <w:left w:val="none" w:sz="0" w:space="0" w:color="auto"/>
            <w:bottom w:val="none" w:sz="0" w:space="0" w:color="auto"/>
            <w:right w:val="none" w:sz="0" w:space="0" w:color="auto"/>
          </w:divBdr>
        </w:div>
        <w:div w:id="224487087">
          <w:marLeft w:val="0"/>
          <w:marRight w:val="0"/>
          <w:marTop w:val="0"/>
          <w:marBottom w:val="0"/>
          <w:divBdr>
            <w:top w:val="none" w:sz="0" w:space="0" w:color="auto"/>
            <w:left w:val="none" w:sz="0" w:space="0" w:color="auto"/>
            <w:bottom w:val="none" w:sz="0" w:space="0" w:color="auto"/>
            <w:right w:val="none" w:sz="0" w:space="0" w:color="auto"/>
          </w:divBdr>
        </w:div>
        <w:div w:id="1676415673">
          <w:marLeft w:val="0"/>
          <w:marRight w:val="0"/>
          <w:marTop w:val="0"/>
          <w:marBottom w:val="0"/>
          <w:divBdr>
            <w:top w:val="none" w:sz="0" w:space="0" w:color="auto"/>
            <w:left w:val="none" w:sz="0" w:space="0" w:color="auto"/>
            <w:bottom w:val="none" w:sz="0" w:space="0" w:color="auto"/>
            <w:right w:val="none" w:sz="0" w:space="0" w:color="auto"/>
          </w:divBdr>
        </w:div>
        <w:div w:id="1266383322">
          <w:marLeft w:val="0"/>
          <w:marRight w:val="0"/>
          <w:marTop w:val="0"/>
          <w:marBottom w:val="0"/>
          <w:divBdr>
            <w:top w:val="none" w:sz="0" w:space="0" w:color="auto"/>
            <w:left w:val="none" w:sz="0" w:space="0" w:color="auto"/>
            <w:bottom w:val="none" w:sz="0" w:space="0" w:color="auto"/>
            <w:right w:val="none" w:sz="0" w:space="0" w:color="auto"/>
          </w:divBdr>
        </w:div>
      </w:divsChild>
    </w:div>
    <w:div w:id="1375539214">
      <w:bodyDiv w:val="1"/>
      <w:marLeft w:val="0"/>
      <w:marRight w:val="0"/>
      <w:marTop w:val="0"/>
      <w:marBottom w:val="0"/>
      <w:divBdr>
        <w:top w:val="none" w:sz="0" w:space="0" w:color="auto"/>
        <w:left w:val="none" w:sz="0" w:space="0" w:color="auto"/>
        <w:bottom w:val="none" w:sz="0" w:space="0" w:color="auto"/>
        <w:right w:val="none" w:sz="0" w:space="0" w:color="auto"/>
      </w:divBdr>
      <w:divsChild>
        <w:div w:id="1985699060">
          <w:marLeft w:val="0"/>
          <w:marRight w:val="0"/>
          <w:marTop w:val="0"/>
          <w:marBottom w:val="0"/>
          <w:divBdr>
            <w:top w:val="none" w:sz="0" w:space="0" w:color="auto"/>
            <w:left w:val="none" w:sz="0" w:space="0" w:color="auto"/>
            <w:bottom w:val="none" w:sz="0" w:space="0" w:color="auto"/>
            <w:right w:val="none" w:sz="0" w:space="0" w:color="auto"/>
          </w:divBdr>
        </w:div>
        <w:div w:id="790172913">
          <w:marLeft w:val="0"/>
          <w:marRight w:val="0"/>
          <w:marTop w:val="0"/>
          <w:marBottom w:val="0"/>
          <w:divBdr>
            <w:top w:val="none" w:sz="0" w:space="0" w:color="auto"/>
            <w:left w:val="none" w:sz="0" w:space="0" w:color="auto"/>
            <w:bottom w:val="none" w:sz="0" w:space="0" w:color="auto"/>
            <w:right w:val="none" w:sz="0" w:space="0" w:color="auto"/>
          </w:divBdr>
        </w:div>
        <w:div w:id="44573332">
          <w:marLeft w:val="0"/>
          <w:marRight w:val="0"/>
          <w:marTop w:val="0"/>
          <w:marBottom w:val="0"/>
          <w:divBdr>
            <w:top w:val="none" w:sz="0" w:space="0" w:color="auto"/>
            <w:left w:val="none" w:sz="0" w:space="0" w:color="auto"/>
            <w:bottom w:val="none" w:sz="0" w:space="0" w:color="auto"/>
            <w:right w:val="none" w:sz="0" w:space="0" w:color="auto"/>
          </w:divBdr>
        </w:div>
        <w:div w:id="653681420">
          <w:marLeft w:val="0"/>
          <w:marRight w:val="0"/>
          <w:marTop w:val="0"/>
          <w:marBottom w:val="0"/>
          <w:divBdr>
            <w:top w:val="none" w:sz="0" w:space="0" w:color="auto"/>
            <w:left w:val="none" w:sz="0" w:space="0" w:color="auto"/>
            <w:bottom w:val="none" w:sz="0" w:space="0" w:color="auto"/>
            <w:right w:val="none" w:sz="0" w:space="0" w:color="auto"/>
          </w:divBdr>
        </w:div>
        <w:div w:id="1669937406">
          <w:marLeft w:val="0"/>
          <w:marRight w:val="0"/>
          <w:marTop w:val="0"/>
          <w:marBottom w:val="0"/>
          <w:divBdr>
            <w:top w:val="none" w:sz="0" w:space="0" w:color="auto"/>
            <w:left w:val="none" w:sz="0" w:space="0" w:color="auto"/>
            <w:bottom w:val="none" w:sz="0" w:space="0" w:color="auto"/>
            <w:right w:val="none" w:sz="0" w:space="0" w:color="auto"/>
          </w:divBdr>
        </w:div>
        <w:div w:id="1932591765">
          <w:marLeft w:val="0"/>
          <w:marRight w:val="0"/>
          <w:marTop w:val="0"/>
          <w:marBottom w:val="0"/>
          <w:divBdr>
            <w:top w:val="none" w:sz="0" w:space="0" w:color="auto"/>
            <w:left w:val="none" w:sz="0" w:space="0" w:color="auto"/>
            <w:bottom w:val="none" w:sz="0" w:space="0" w:color="auto"/>
            <w:right w:val="none" w:sz="0" w:space="0" w:color="auto"/>
          </w:divBdr>
        </w:div>
        <w:div w:id="257368078">
          <w:marLeft w:val="0"/>
          <w:marRight w:val="0"/>
          <w:marTop w:val="0"/>
          <w:marBottom w:val="0"/>
          <w:divBdr>
            <w:top w:val="none" w:sz="0" w:space="0" w:color="auto"/>
            <w:left w:val="none" w:sz="0" w:space="0" w:color="auto"/>
            <w:bottom w:val="none" w:sz="0" w:space="0" w:color="auto"/>
            <w:right w:val="none" w:sz="0" w:space="0" w:color="auto"/>
          </w:divBdr>
        </w:div>
      </w:divsChild>
    </w:div>
    <w:div w:id="1422601085">
      <w:bodyDiv w:val="1"/>
      <w:marLeft w:val="0"/>
      <w:marRight w:val="0"/>
      <w:marTop w:val="0"/>
      <w:marBottom w:val="0"/>
      <w:divBdr>
        <w:top w:val="none" w:sz="0" w:space="0" w:color="auto"/>
        <w:left w:val="none" w:sz="0" w:space="0" w:color="auto"/>
        <w:bottom w:val="none" w:sz="0" w:space="0" w:color="auto"/>
        <w:right w:val="none" w:sz="0" w:space="0" w:color="auto"/>
      </w:divBdr>
    </w:div>
    <w:div w:id="1537309666">
      <w:bodyDiv w:val="1"/>
      <w:marLeft w:val="0"/>
      <w:marRight w:val="0"/>
      <w:marTop w:val="0"/>
      <w:marBottom w:val="0"/>
      <w:divBdr>
        <w:top w:val="none" w:sz="0" w:space="0" w:color="auto"/>
        <w:left w:val="none" w:sz="0" w:space="0" w:color="auto"/>
        <w:bottom w:val="none" w:sz="0" w:space="0" w:color="auto"/>
        <w:right w:val="none" w:sz="0" w:space="0" w:color="auto"/>
      </w:divBdr>
    </w:div>
    <w:div w:id="1593663228">
      <w:bodyDiv w:val="1"/>
      <w:marLeft w:val="0"/>
      <w:marRight w:val="0"/>
      <w:marTop w:val="0"/>
      <w:marBottom w:val="0"/>
      <w:divBdr>
        <w:top w:val="none" w:sz="0" w:space="0" w:color="auto"/>
        <w:left w:val="none" w:sz="0" w:space="0" w:color="auto"/>
        <w:bottom w:val="none" w:sz="0" w:space="0" w:color="auto"/>
        <w:right w:val="none" w:sz="0" w:space="0" w:color="auto"/>
      </w:divBdr>
      <w:divsChild>
        <w:div w:id="353502591">
          <w:marLeft w:val="0"/>
          <w:marRight w:val="0"/>
          <w:marTop w:val="0"/>
          <w:marBottom w:val="0"/>
          <w:divBdr>
            <w:top w:val="none" w:sz="0" w:space="0" w:color="auto"/>
            <w:left w:val="none" w:sz="0" w:space="0" w:color="auto"/>
            <w:bottom w:val="none" w:sz="0" w:space="0" w:color="auto"/>
            <w:right w:val="none" w:sz="0" w:space="0" w:color="auto"/>
          </w:divBdr>
        </w:div>
        <w:div w:id="1706060651">
          <w:marLeft w:val="0"/>
          <w:marRight w:val="0"/>
          <w:marTop w:val="0"/>
          <w:marBottom w:val="0"/>
          <w:divBdr>
            <w:top w:val="none" w:sz="0" w:space="0" w:color="auto"/>
            <w:left w:val="none" w:sz="0" w:space="0" w:color="auto"/>
            <w:bottom w:val="none" w:sz="0" w:space="0" w:color="auto"/>
            <w:right w:val="none" w:sz="0" w:space="0" w:color="auto"/>
          </w:divBdr>
        </w:div>
        <w:div w:id="308826381">
          <w:marLeft w:val="0"/>
          <w:marRight w:val="0"/>
          <w:marTop w:val="0"/>
          <w:marBottom w:val="0"/>
          <w:divBdr>
            <w:top w:val="none" w:sz="0" w:space="0" w:color="auto"/>
            <w:left w:val="none" w:sz="0" w:space="0" w:color="auto"/>
            <w:bottom w:val="none" w:sz="0" w:space="0" w:color="auto"/>
            <w:right w:val="none" w:sz="0" w:space="0" w:color="auto"/>
          </w:divBdr>
        </w:div>
        <w:div w:id="84811664">
          <w:marLeft w:val="0"/>
          <w:marRight w:val="0"/>
          <w:marTop w:val="0"/>
          <w:marBottom w:val="0"/>
          <w:divBdr>
            <w:top w:val="none" w:sz="0" w:space="0" w:color="auto"/>
            <w:left w:val="none" w:sz="0" w:space="0" w:color="auto"/>
            <w:bottom w:val="none" w:sz="0" w:space="0" w:color="auto"/>
            <w:right w:val="none" w:sz="0" w:space="0" w:color="auto"/>
          </w:divBdr>
        </w:div>
        <w:div w:id="2066178032">
          <w:marLeft w:val="0"/>
          <w:marRight w:val="0"/>
          <w:marTop w:val="0"/>
          <w:marBottom w:val="0"/>
          <w:divBdr>
            <w:top w:val="none" w:sz="0" w:space="0" w:color="auto"/>
            <w:left w:val="none" w:sz="0" w:space="0" w:color="auto"/>
            <w:bottom w:val="none" w:sz="0" w:space="0" w:color="auto"/>
            <w:right w:val="none" w:sz="0" w:space="0" w:color="auto"/>
          </w:divBdr>
        </w:div>
        <w:div w:id="820660189">
          <w:marLeft w:val="0"/>
          <w:marRight w:val="0"/>
          <w:marTop w:val="0"/>
          <w:marBottom w:val="0"/>
          <w:divBdr>
            <w:top w:val="none" w:sz="0" w:space="0" w:color="auto"/>
            <w:left w:val="none" w:sz="0" w:space="0" w:color="auto"/>
            <w:bottom w:val="none" w:sz="0" w:space="0" w:color="auto"/>
            <w:right w:val="none" w:sz="0" w:space="0" w:color="auto"/>
          </w:divBdr>
        </w:div>
        <w:div w:id="50354148">
          <w:marLeft w:val="0"/>
          <w:marRight w:val="0"/>
          <w:marTop w:val="0"/>
          <w:marBottom w:val="0"/>
          <w:divBdr>
            <w:top w:val="none" w:sz="0" w:space="0" w:color="auto"/>
            <w:left w:val="none" w:sz="0" w:space="0" w:color="auto"/>
            <w:bottom w:val="none" w:sz="0" w:space="0" w:color="auto"/>
            <w:right w:val="none" w:sz="0" w:space="0" w:color="auto"/>
          </w:divBdr>
        </w:div>
      </w:divsChild>
    </w:div>
    <w:div w:id="1656252647">
      <w:bodyDiv w:val="1"/>
      <w:marLeft w:val="0"/>
      <w:marRight w:val="0"/>
      <w:marTop w:val="0"/>
      <w:marBottom w:val="0"/>
      <w:divBdr>
        <w:top w:val="none" w:sz="0" w:space="0" w:color="auto"/>
        <w:left w:val="none" w:sz="0" w:space="0" w:color="auto"/>
        <w:bottom w:val="none" w:sz="0" w:space="0" w:color="auto"/>
        <w:right w:val="none" w:sz="0" w:space="0" w:color="auto"/>
      </w:divBdr>
      <w:divsChild>
        <w:div w:id="1119295129">
          <w:marLeft w:val="0"/>
          <w:marRight w:val="0"/>
          <w:marTop w:val="0"/>
          <w:marBottom w:val="0"/>
          <w:divBdr>
            <w:top w:val="none" w:sz="0" w:space="0" w:color="auto"/>
            <w:left w:val="none" w:sz="0" w:space="0" w:color="auto"/>
            <w:bottom w:val="none" w:sz="0" w:space="0" w:color="auto"/>
            <w:right w:val="none" w:sz="0" w:space="0" w:color="auto"/>
          </w:divBdr>
        </w:div>
        <w:div w:id="2089307271">
          <w:marLeft w:val="0"/>
          <w:marRight w:val="0"/>
          <w:marTop w:val="0"/>
          <w:marBottom w:val="0"/>
          <w:divBdr>
            <w:top w:val="none" w:sz="0" w:space="0" w:color="auto"/>
            <w:left w:val="none" w:sz="0" w:space="0" w:color="auto"/>
            <w:bottom w:val="none" w:sz="0" w:space="0" w:color="auto"/>
            <w:right w:val="none" w:sz="0" w:space="0" w:color="auto"/>
          </w:divBdr>
        </w:div>
      </w:divsChild>
    </w:div>
    <w:div w:id="1822769277">
      <w:bodyDiv w:val="1"/>
      <w:marLeft w:val="0"/>
      <w:marRight w:val="0"/>
      <w:marTop w:val="0"/>
      <w:marBottom w:val="0"/>
      <w:divBdr>
        <w:top w:val="none" w:sz="0" w:space="0" w:color="auto"/>
        <w:left w:val="none" w:sz="0" w:space="0" w:color="auto"/>
        <w:bottom w:val="none" w:sz="0" w:space="0" w:color="auto"/>
        <w:right w:val="none" w:sz="0" w:space="0" w:color="auto"/>
      </w:divBdr>
      <w:divsChild>
        <w:div w:id="1934236764">
          <w:marLeft w:val="0"/>
          <w:marRight w:val="0"/>
          <w:marTop w:val="0"/>
          <w:marBottom w:val="0"/>
          <w:divBdr>
            <w:top w:val="none" w:sz="0" w:space="0" w:color="auto"/>
            <w:left w:val="none" w:sz="0" w:space="0" w:color="auto"/>
            <w:bottom w:val="none" w:sz="0" w:space="0" w:color="auto"/>
            <w:right w:val="none" w:sz="0" w:space="0" w:color="auto"/>
          </w:divBdr>
        </w:div>
        <w:div w:id="2065643539">
          <w:marLeft w:val="0"/>
          <w:marRight w:val="0"/>
          <w:marTop w:val="0"/>
          <w:marBottom w:val="0"/>
          <w:divBdr>
            <w:top w:val="none" w:sz="0" w:space="0" w:color="auto"/>
            <w:left w:val="none" w:sz="0" w:space="0" w:color="auto"/>
            <w:bottom w:val="none" w:sz="0" w:space="0" w:color="auto"/>
            <w:right w:val="none" w:sz="0" w:space="0" w:color="auto"/>
          </w:divBdr>
        </w:div>
        <w:div w:id="1357659774">
          <w:marLeft w:val="0"/>
          <w:marRight w:val="0"/>
          <w:marTop w:val="0"/>
          <w:marBottom w:val="0"/>
          <w:divBdr>
            <w:top w:val="none" w:sz="0" w:space="0" w:color="auto"/>
            <w:left w:val="none" w:sz="0" w:space="0" w:color="auto"/>
            <w:bottom w:val="none" w:sz="0" w:space="0" w:color="auto"/>
            <w:right w:val="none" w:sz="0" w:space="0" w:color="auto"/>
          </w:divBdr>
        </w:div>
        <w:div w:id="2021420596">
          <w:marLeft w:val="0"/>
          <w:marRight w:val="0"/>
          <w:marTop w:val="0"/>
          <w:marBottom w:val="0"/>
          <w:divBdr>
            <w:top w:val="none" w:sz="0" w:space="0" w:color="auto"/>
            <w:left w:val="none" w:sz="0" w:space="0" w:color="auto"/>
            <w:bottom w:val="none" w:sz="0" w:space="0" w:color="auto"/>
            <w:right w:val="none" w:sz="0" w:space="0" w:color="auto"/>
          </w:divBdr>
        </w:div>
        <w:div w:id="1772894171">
          <w:marLeft w:val="0"/>
          <w:marRight w:val="0"/>
          <w:marTop w:val="0"/>
          <w:marBottom w:val="0"/>
          <w:divBdr>
            <w:top w:val="none" w:sz="0" w:space="0" w:color="auto"/>
            <w:left w:val="none" w:sz="0" w:space="0" w:color="auto"/>
            <w:bottom w:val="none" w:sz="0" w:space="0" w:color="auto"/>
            <w:right w:val="none" w:sz="0" w:space="0" w:color="auto"/>
          </w:divBdr>
        </w:div>
        <w:div w:id="1751537822">
          <w:marLeft w:val="0"/>
          <w:marRight w:val="0"/>
          <w:marTop w:val="0"/>
          <w:marBottom w:val="0"/>
          <w:divBdr>
            <w:top w:val="none" w:sz="0" w:space="0" w:color="auto"/>
            <w:left w:val="none" w:sz="0" w:space="0" w:color="auto"/>
            <w:bottom w:val="none" w:sz="0" w:space="0" w:color="auto"/>
            <w:right w:val="none" w:sz="0" w:space="0" w:color="auto"/>
          </w:divBdr>
        </w:div>
        <w:div w:id="1457144599">
          <w:marLeft w:val="0"/>
          <w:marRight w:val="0"/>
          <w:marTop w:val="0"/>
          <w:marBottom w:val="0"/>
          <w:divBdr>
            <w:top w:val="none" w:sz="0" w:space="0" w:color="auto"/>
            <w:left w:val="none" w:sz="0" w:space="0" w:color="auto"/>
            <w:bottom w:val="none" w:sz="0" w:space="0" w:color="auto"/>
            <w:right w:val="none" w:sz="0" w:space="0" w:color="auto"/>
          </w:divBdr>
        </w:div>
        <w:div w:id="1412505178">
          <w:marLeft w:val="0"/>
          <w:marRight w:val="0"/>
          <w:marTop w:val="0"/>
          <w:marBottom w:val="0"/>
          <w:divBdr>
            <w:top w:val="none" w:sz="0" w:space="0" w:color="auto"/>
            <w:left w:val="none" w:sz="0" w:space="0" w:color="auto"/>
            <w:bottom w:val="none" w:sz="0" w:space="0" w:color="auto"/>
            <w:right w:val="none" w:sz="0" w:space="0" w:color="auto"/>
          </w:divBdr>
        </w:div>
        <w:div w:id="1831170838">
          <w:marLeft w:val="0"/>
          <w:marRight w:val="0"/>
          <w:marTop w:val="0"/>
          <w:marBottom w:val="0"/>
          <w:divBdr>
            <w:top w:val="none" w:sz="0" w:space="0" w:color="auto"/>
            <w:left w:val="none" w:sz="0" w:space="0" w:color="auto"/>
            <w:bottom w:val="none" w:sz="0" w:space="0" w:color="auto"/>
            <w:right w:val="none" w:sz="0" w:space="0" w:color="auto"/>
          </w:divBdr>
        </w:div>
        <w:div w:id="1188569861">
          <w:marLeft w:val="0"/>
          <w:marRight w:val="0"/>
          <w:marTop w:val="0"/>
          <w:marBottom w:val="0"/>
          <w:divBdr>
            <w:top w:val="none" w:sz="0" w:space="0" w:color="auto"/>
            <w:left w:val="none" w:sz="0" w:space="0" w:color="auto"/>
            <w:bottom w:val="none" w:sz="0" w:space="0" w:color="auto"/>
            <w:right w:val="none" w:sz="0" w:space="0" w:color="auto"/>
          </w:divBdr>
        </w:div>
        <w:div w:id="358900308">
          <w:marLeft w:val="0"/>
          <w:marRight w:val="0"/>
          <w:marTop w:val="0"/>
          <w:marBottom w:val="0"/>
          <w:divBdr>
            <w:top w:val="none" w:sz="0" w:space="0" w:color="auto"/>
            <w:left w:val="none" w:sz="0" w:space="0" w:color="auto"/>
            <w:bottom w:val="none" w:sz="0" w:space="0" w:color="auto"/>
            <w:right w:val="none" w:sz="0" w:space="0" w:color="auto"/>
          </w:divBdr>
        </w:div>
        <w:div w:id="1591307636">
          <w:marLeft w:val="0"/>
          <w:marRight w:val="0"/>
          <w:marTop w:val="0"/>
          <w:marBottom w:val="0"/>
          <w:divBdr>
            <w:top w:val="none" w:sz="0" w:space="0" w:color="auto"/>
            <w:left w:val="none" w:sz="0" w:space="0" w:color="auto"/>
            <w:bottom w:val="none" w:sz="0" w:space="0" w:color="auto"/>
            <w:right w:val="none" w:sz="0" w:space="0" w:color="auto"/>
          </w:divBdr>
        </w:div>
        <w:div w:id="819344154">
          <w:marLeft w:val="0"/>
          <w:marRight w:val="0"/>
          <w:marTop w:val="0"/>
          <w:marBottom w:val="0"/>
          <w:divBdr>
            <w:top w:val="none" w:sz="0" w:space="0" w:color="auto"/>
            <w:left w:val="none" w:sz="0" w:space="0" w:color="auto"/>
            <w:bottom w:val="none" w:sz="0" w:space="0" w:color="auto"/>
            <w:right w:val="none" w:sz="0" w:space="0" w:color="auto"/>
          </w:divBdr>
        </w:div>
        <w:div w:id="2093433753">
          <w:marLeft w:val="0"/>
          <w:marRight w:val="0"/>
          <w:marTop w:val="0"/>
          <w:marBottom w:val="0"/>
          <w:divBdr>
            <w:top w:val="none" w:sz="0" w:space="0" w:color="auto"/>
            <w:left w:val="none" w:sz="0" w:space="0" w:color="auto"/>
            <w:bottom w:val="none" w:sz="0" w:space="0" w:color="auto"/>
            <w:right w:val="none" w:sz="0" w:space="0" w:color="auto"/>
          </w:divBdr>
        </w:div>
        <w:div w:id="1622608099">
          <w:marLeft w:val="0"/>
          <w:marRight w:val="0"/>
          <w:marTop w:val="0"/>
          <w:marBottom w:val="0"/>
          <w:divBdr>
            <w:top w:val="none" w:sz="0" w:space="0" w:color="auto"/>
            <w:left w:val="none" w:sz="0" w:space="0" w:color="auto"/>
            <w:bottom w:val="none" w:sz="0" w:space="0" w:color="auto"/>
            <w:right w:val="none" w:sz="0" w:space="0" w:color="auto"/>
          </w:divBdr>
        </w:div>
        <w:div w:id="1798258233">
          <w:marLeft w:val="0"/>
          <w:marRight w:val="0"/>
          <w:marTop w:val="0"/>
          <w:marBottom w:val="0"/>
          <w:divBdr>
            <w:top w:val="none" w:sz="0" w:space="0" w:color="auto"/>
            <w:left w:val="none" w:sz="0" w:space="0" w:color="auto"/>
            <w:bottom w:val="none" w:sz="0" w:space="0" w:color="auto"/>
            <w:right w:val="none" w:sz="0" w:space="0" w:color="auto"/>
          </w:divBdr>
        </w:div>
        <w:div w:id="533349910">
          <w:marLeft w:val="0"/>
          <w:marRight w:val="0"/>
          <w:marTop w:val="0"/>
          <w:marBottom w:val="0"/>
          <w:divBdr>
            <w:top w:val="none" w:sz="0" w:space="0" w:color="auto"/>
            <w:left w:val="none" w:sz="0" w:space="0" w:color="auto"/>
            <w:bottom w:val="none" w:sz="0" w:space="0" w:color="auto"/>
            <w:right w:val="none" w:sz="0" w:space="0" w:color="auto"/>
          </w:divBdr>
        </w:div>
        <w:div w:id="1428966091">
          <w:marLeft w:val="0"/>
          <w:marRight w:val="0"/>
          <w:marTop w:val="0"/>
          <w:marBottom w:val="0"/>
          <w:divBdr>
            <w:top w:val="none" w:sz="0" w:space="0" w:color="auto"/>
            <w:left w:val="none" w:sz="0" w:space="0" w:color="auto"/>
            <w:bottom w:val="none" w:sz="0" w:space="0" w:color="auto"/>
            <w:right w:val="none" w:sz="0" w:space="0" w:color="auto"/>
          </w:divBdr>
        </w:div>
        <w:div w:id="2042170211">
          <w:marLeft w:val="0"/>
          <w:marRight w:val="0"/>
          <w:marTop w:val="0"/>
          <w:marBottom w:val="0"/>
          <w:divBdr>
            <w:top w:val="none" w:sz="0" w:space="0" w:color="auto"/>
            <w:left w:val="none" w:sz="0" w:space="0" w:color="auto"/>
            <w:bottom w:val="none" w:sz="0" w:space="0" w:color="auto"/>
            <w:right w:val="none" w:sz="0" w:space="0" w:color="auto"/>
          </w:divBdr>
        </w:div>
        <w:div w:id="1814904104">
          <w:marLeft w:val="0"/>
          <w:marRight w:val="0"/>
          <w:marTop w:val="0"/>
          <w:marBottom w:val="0"/>
          <w:divBdr>
            <w:top w:val="none" w:sz="0" w:space="0" w:color="auto"/>
            <w:left w:val="none" w:sz="0" w:space="0" w:color="auto"/>
            <w:bottom w:val="none" w:sz="0" w:space="0" w:color="auto"/>
            <w:right w:val="none" w:sz="0" w:space="0" w:color="auto"/>
          </w:divBdr>
        </w:div>
        <w:div w:id="1102602699">
          <w:marLeft w:val="0"/>
          <w:marRight w:val="0"/>
          <w:marTop w:val="0"/>
          <w:marBottom w:val="0"/>
          <w:divBdr>
            <w:top w:val="none" w:sz="0" w:space="0" w:color="auto"/>
            <w:left w:val="none" w:sz="0" w:space="0" w:color="auto"/>
            <w:bottom w:val="none" w:sz="0" w:space="0" w:color="auto"/>
            <w:right w:val="none" w:sz="0" w:space="0" w:color="auto"/>
          </w:divBdr>
        </w:div>
        <w:div w:id="1155149868">
          <w:marLeft w:val="0"/>
          <w:marRight w:val="0"/>
          <w:marTop w:val="0"/>
          <w:marBottom w:val="0"/>
          <w:divBdr>
            <w:top w:val="none" w:sz="0" w:space="0" w:color="auto"/>
            <w:left w:val="none" w:sz="0" w:space="0" w:color="auto"/>
            <w:bottom w:val="none" w:sz="0" w:space="0" w:color="auto"/>
            <w:right w:val="none" w:sz="0" w:space="0" w:color="auto"/>
          </w:divBdr>
        </w:div>
        <w:div w:id="535003091">
          <w:marLeft w:val="0"/>
          <w:marRight w:val="0"/>
          <w:marTop w:val="0"/>
          <w:marBottom w:val="0"/>
          <w:divBdr>
            <w:top w:val="none" w:sz="0" w:space="0" w:color="auto"/>
            <w:left w:val="none" w:sz="0" w:space="0" w:color="auto"/>
            <w:bottom w:val="none" w:sz="0" w:space="0" w:color="auto"/>
            <w:right w:val="none" w:sz="0" w:space="0" w:color="auto"/>
          </w:divBdr>
        </w:div>
        <w:div w:id="16859983">
          <w:marLeft w:val="0"/>
          <w:marRight w:val="0"/>
          <w:marTop w:val="0"/>
          <w:marBottom w:val="0"/>
          <w:divBdr>
            <w:top w:val="none" w:sz="0" w:space="0" w:color="auto"/>
            <w:left w:val="none" w:sz="0" w:space="0" w:color="auto"/>
            <w:bottom w:val="none" w:sz="0" w:space="0" w:color="auto"/>
            <w:right w:val="none" w:sz="0" w:space="0" w:color="auto"/>
          </w:divBdr>
        </w:div>
        <w:div w:id="917253034">
          <w:marLeft w:val="0"/>
          <w:marRight w:val="0"/>
          <w:marTop w:val="0"/>
          <w:marBottom w:val="0"/>
          <w:divBdr>
            <w:top w:val="none" w:sz="0" w:space="0" w:color="auto"/>
            <w:left w:val="none" w:sz="0" w:space="0" w:color="auto"/>
            <w:bottom w:val="none" w:sz="0" w:space="0" w:color="auto"/>
            <w:right w:val="none" w:sz="0" w:space="0" w:color="auto"/>
          </w:divBdr>
        </w:div>
        <w:div w:id="839345339">
          <w:marLeft w:val="0"/>
          <w:marRight w:val="0"/>
          <w:marTop w:val="0"/>
          <w:marBottom w:val="0"/>
          <w:divBdr>
            <w:top w:val="none" w:sz="0" w:space="0" w:color="auto"/>
            <w:left w:val="none" w:sz="0" w:space="0" w:color="auto"/>
            <w:bottom w:val="none" w:sz="0" w:space="0" w:color="auto"/>
            <w:right w:val="none" w:sz="0" w:space="0" w:color="auto"/>
          </w:divBdr>
        </w:div>
        <w:div w:id="11957918">
          <w:marLeft w:val="0"/>
          <w:marRight w:val="0"/>
          <w:marTop w:val="0"/>
          <w:marBottom w:val="0"/>
          <w:divBdr>
            <w:top w:val="none" w:sz="0" w:space="0" w:color="auto"/>
            <w:left w:val="none" w:sz="0" w:space="0" w:color="auto"/>
            <w:bottom w:val="none" w:sz="0" w:space="0" w:color="auto"/>
            <w:right w:val="none" w:sz="0" w:space="0" w:color="auto"/>
          </w:divBdr>
        </w:div>
        <w:div w:id="940994341">
          <w:marLeft w:val="0"/>
          <w:marRight w:val="0"/>
          <w:marTop w:val="0"/>
          <w:marBottom w:val="0"/>
          <w:divBdr>
            <w:top w:val="none" w:sz="0" w:space="0" w:color="auto"/>
            <w:left w:val="none" w:sz="0" w:space="0" w:color="auto"/>
            <w:bottom w:val="none" w:sz="0" w:space="0" w:color="auto"/>
            <w:right w:val="none" w:sz="0" w:space="0" w:color="auto"/>
          </w:divBdr>
        </w:div>
        <w:div w:id="293145516">
          <w:marLeft w:val="0"/>
          <w:marRight w:val="0"/>
          <w:marTop w:val="0"/>
          <w:marBottom w:val="0"/>
          <w:divBdr>
            <w:top w:val="none" w:sz="0" w:space="0" w:color="auto"/>
            <w:left w:val="none" w:sz="0" w:space="0" w:color="auto"/>
            <w:bottom w:val="none" w:sz="0" w:space="0" w:color="auto"/>
            <w:right w:val="none" w:sz="0" w:space="0" w:color="auto"/>
          </w:divBdr>
        </w:div>
        <w:div w:id="1676221610">
          <w:marLeft w:val="0"/>
          <w:marRight w:val="0"/>
          <w:marTop w:val="0"/>
          <w:marBottom w:val="0"/>
          <w:divBdr>
            <w:top w:val="none" w:sz="0" w:space="0" w:color="auto"/>
            <w:left w:val="none" w:sz="0" w:space="0" w:color="auto"/>
            <w:bottom w:val="none" w:sz="0" w:space="0" w:color="auto"/>
            <w:right w:val="none" w:sz="0" w:space="0" w:color="auto"/>
          </w:divBdr>
        </w:div>
        <w:div w:id="791050066">
          <w:marLeft w:val="0"/>
          <w:marRight w:val="0"/>
          <w:marTop w:val="0"/>
          <w:marBottom w:val="0"/>
          <w:divBdr>
            <w:top w:val="none" w:sz="0" w:space="0" w:color="auto"/>
            <w:left w:val="none" w:sz="0" w:space="0" w:color="auto"/>
            <w:bottom w:val="none" w:sz="0" w:space="0" w:color="auto"/>
            <w:right w:val="none" w:sz="0" w:space="0" w:color="auto"/>
          </w:divBdr>
        </w:div>
        <w:div w:id="635183669">
          <w:marLeft w:val="0"/>
          <w:marRight w:val="0"/>
          <w:marTop w:val="0"/>
          <w:marBottom w:val="0"/>
          <w:divBdr>
            <w:top w:val="none" w:sz="0" w:space="0" w:color="auto"/>
            <w:left w:val="none" w:sz="0" w:space="0" w:color="auto"/>
            <w:bottom w:val="none" w:sz="0" w:space="0" w:color="auto"/>
            <w:right w:val="none" w:sz="0" w:space="0" w:color="auto"/>
          </w:divBdr>
        </w:div>
        <w:div w:id="1471436885">
          <w:marLeft w:val="0"/>
          <w:marRight w:val="0"/>
          <w:marTop w:val="0"/>
          <w:marBottom w:val="0"/>
          <w:divBdr>
            <w:top w:val="none" w:sz="0" w:space="0" w:color="auto"/>
            <w:left w:val="none" w:sz="0" w:space="0" w:color="auto"/>
            <w:bottom w:val="none" w:sz="0" w:space="0" w:color="auto"/>
            <w:right w:val="none" w:sz="0" w:space="0" w:color="auto"/>
          </w:divBdr>
        </w:div>
        <w:div w:id="1449471908">
          <w:marLeft w:val="0"/>
          <w:marRight w:val="0"/>
          <w:marTop w:val="0"/>
          <w:marBottom w:val="0"/>
          <w:divBdr>
            <w:top w:val="none" w:sz="0" w:space="0" w:color="auto"/>
            <w:left w:val="none" w:sz="0" w:space="0" w:color="auto"/>
            <w:bottom w:val="none" w:sz="0" w:space="0" w:color="auto"/>
            <w:right w:val="none" w:sz="0" w:space="0" w:color="auto"/>
          </w:divBdr>
        </w:div>
        <w:div w:id="1185097897">
          <w:marLeft w:val="0"/>
          <w:marRight w:val="0"/>
          <w:marTop w:val="0"/>
          <w:marBottom w:val="0"/>
          <w:divBdr>
            <w:top w:val="none" w:sz="0" w:space="0" w:color="auto"/>
            <w:left w:val="none" w:sz="0" w:space="0" w:color="auto"/>
            <w:bottom w:val="none" w:sz="0" w:space="0" w:color="auto"/>
            <w:right w:val="none" w:sz="0" w:space="0" w:color="auto"/>
          </w:divBdr>
        </w:div>
      </w:divsChild>
    </w:div>
    <w:div w:id="1834637994">
      <w:bodyDiv w:val="1"/>
      <w:marLeft w:val="0"/>
      <w:marRight w:val="0"/>
      <w:marTop w:val="0"/>
      <w:marBottom w:val="0"/>
      <w:divBdr>
        <w:top w:val="none" w:sz="0" w:space="0" w:color="auto"/>
        <w:left w:val="none" w:sz="0" w:space="0" w:color="auto"/>
        <w:bottom w:val="none" w:sz="0" w:space="0" w:color="auto"/>
        <w:right w:val="none" w:sz="0" w:space="0" w:color="auto"/>
      </w:divBdr>
      <w:divsChild>
        <w:div w:id="1918662597">
          <w:marLeft w:val="0"/>
          <w:marRight w:val="0"/>
          <w:marTop w:val="0"/>
          <w:marBottom w:val="0"/>
          <w:divBdr>
            <w:top w:val="none" w:sz="0" w:space="0" w:color="auto"/>
            <w:left w:val="none" w:sz="0" w:space="0" w:color="auto"/>
            <w:bottom w:val="none" w:sz="0" w:space="0" w:color="auto"/>
            <w:right w:val="none" w:sz="0" w:space="0" w:color="auto"/>
          </w:divBdr>
          <w:divsChild>
            <w:div w:id="1476222382">
              <w:marLeft w:val="0"/>
              <w:marRight w:val="0"/>
              <w:marTop w:val="0"/>
              <w:marBottom w:val="0"/>
              <w:divBdr>
                <w:top w:val="none" w:sz="0" w:space="0" w:color="auto"/>
                <w:left w:val="none" w:sz="0" w:space="0" w:color="auto"/>
                <w:bottom w:val="none" w:sz="0" w:space="0" w:color="auto"/>
                <w:right w:val="none" w:sz="0" w:space="0" w:color="auto"/>
              </w:divBdr>
            </w:div>
            <w:div w:id="2134208195">
              <w:marLeft w:val="0"/>
              <w:marRight w:val="0"/>
              <w:marTop w:val="0"/>
              <w:marBottom w:val="0"/>
              <w:divBdr>
                <w:top w:val="none" w:sz="0" w:space="0" w:color="auto"/>
                <w:left w:val="none" w:sz="0" w:space="0" w:color="auto"/>
                <w:bottom w:val="none" w:sz="0" w:space="0" w:color="auto"/>
                <w:right w:val="none" w:sz="0" w:space="0" w:color="auto"/>
              </w:divBdr>
            </w:div>
            <w:div w:id="1454207183">
              <w:marLeft w:val="0"/>
              <w:marRight w:val="0"/>
              <w:marTop w:val="0"/>
              <w:marBottom w:val="0"/>
              <w:divBdr>
                <w:top w:val="none" w:sz="0" w:space="0" w:color="auto"/>
                <w:left w:val="none" w:sz="0" w:space="0" w:color="auto"/>
                <w:bottom w:val="none" w:sz="0" w:space="0" w:color="auto"/>
                <w:right w:val="none" w:sz="0" w:space="0" w:color="auto"/>
              </w:divBdr>
            </w:div>
            <w:div w:id="1668050687">
              <w:marLeft w:val="0"/>
              <w:marRight w:val="0"/>
              <w:marTop w:val="0"/>
              <w:marBottom w:val="0"/>
              <w:divBdr>
                <w:top w:val="none" w:sz="0" w:space="0" w:color="auto"/>
                <w:left w:val="none" w:sz="0" w:space="0" w:color="auto"/>
                <w:bottom w:val="none" w:sz="0" w:space="0" w:color="auto"/>
                <w:right w:val="none" w:sz="0" w:space="0" w:color="auto"/>
              </w:divBdr>
            </w:div>
            <w:div w:id="1522430593">
              <w:marLeft w:val="0"/>
              <w:marRight w:val="0"/>
              <w:marTop w:val="0"/>
              <w:marBottom w:val="0"/>
              <w:divBdr>
                <w:top w:val="none" w:sz="0" w:space="0" w:color="auto"/>
                <w:left w:val="none" w:sz="0" w:space="0" w:color="auto"/>
                <w:bottom w:val="none" w:sz="0" w:space="0" w:color="auto"/>
                <w:right w:val="none" w:sz="0" w:space="0" w:color="auto"/>
              </w:divBdr>
            </w:div>
            <w:div w:id="2045398830">
              <w:marLeft w:val="0"/>
              <w:marRight w:val="0"/>
              <w:marTop w:val="0"/>
              <w:marBottom w:val="0"/>
              <w:divBdr>
                <w:top w:val="none" w:sz="0" w:space="0" w:color="auto"/>
                <w:left w:val="none" w:sz="0" w:space="0" w:color="auto"/>
                <w:bottom w:val="none" w:sz="0" w:space="0" w:color="auto"/>
                <w:right w:val="none" w:sz="0" w:space="0" w:color="auto"/>
              </w:divBdr>
            </w:div>
            <w:div w:id="1050961063">
              <w:marLeft w:val="0"/>
              <w:marRight w:val="0"/>
              <w:marTop w:val="0"/>
              <w:marBottom w:val="0"/>
              <w:divBdr>
                <w:top w:val="none" w:sz="0" w:space="0" w:color="auto"/>
                <w:left w:val="none" w:sz="0" w:space="0" w:color="auto"/>
                <w:bottom w:val="none" w:sz="0" w:space="0" w:color="auto"/>
                <w:right w:val="none" w:sz="0" w:space="0" w:color="auto"/>
              </w:divBdr>
            </w:div>
            <w:div w:id="2103984231">
              <w:marLeft w:val="0"/>
              <w:marRight w:val="0"/>
              <w:marTop w:val="0"/>
              <w:marBottom w:val="0"/>
              <w:divBdr>
                <w:top w:val="none" w:sz="0" w:space="0" w:color="auto"/>
                <w:left w:val="none" w:sz="0" w:space="0" w:color="auto"/>
                <w:bottom w:val="none" w:sz="0" w:space="0" w:color="auto"/>
                <w:right w:val="none" w:sz="0" w:space="0" w:color="auto"/>
              </w:divBdr>
            </w:div>
            <w:div w:id="1486628972">
              <w:marLeft w:val="0"/>
              <w:marRight w:val="0"/>
              <w:marTop w:val="0"/>
              <w:marBottom w:val="0"/>
              <w:divBdr>
                <w:top w:val="none" w:sz="0" w:space="0" w:color="auto"/>
                <w:left w:val="none" w:sz="0" w:space="0" w:color="auto"/>
                <w:bottom w:val="none" w:sz="0" w:space="0" w:color="auto"/>
                <w:right w:val="none" w:sz="0" w:space="0" w:color="auto"/>
              </w:divBdr>
            </w:div>
            <w:div w:id="1469787537">
              <w:marLeft w:val="0"/>
              <w:marRight w:val="0"/>
              <w:marTop w:val="0"/>
              <w:marBottom w:val="0"/>
              <w:divBdr>
                <w:top w:val="none" w:sz="0" w:space="0" w:color="auto"/>
                <w:left w:val="none" w:sz="0" w:space="0" w:color="auto"/>
                <w:bottom w:val="none" w:sz="0" w:space="0" w:color="auto"/>
                <w:right w:val="none" w:sz="0" w:space="0" w:color="auto"/>
              </w:divBdr>
            </w:div>
            <w:div w:id="657461910">
              <w:marLeft w:val="0"/>
              <w:marRight w:val="0"/>
              <w:marTop w:val="0"/>
              <w:marBottom w:val="0"/>
              <w:divBdr>
                <w:top w:val="none" w:sz="0" w:space="0" w:color="auto"/>
                <w:left w:val="none" w:sz="0" w:space="0" w:color="auto"/>
                <w:bottom w:val="none" w:sz="0" w:space="0" w:color="auto"/>
                <w:right w:val="none" w:sz="0" w:space="0" w:color="auto"/>
              </w:divBdr>
            </w:div>
            <w:div w:id="570845811">
              <w:marLeft w:val="0"/>
              <w:marRight w:val="0"/>
              <w:marTop w:val="0"/>
              <w:marBottom w:val="0"/>
              <w:divBdr>
                <w:top w:val="none" w:sz="0" w:space="0" w:color="auto"/>
                <w:left w:val="none" w:sz="0" w:space="0" w:color="auto"/>
                <w:bottom w:val="none" w:sz="0" w:space="0" w:color="auto"/>
                <w:right w:val="none" w:sz="0" w:space="0" w:color="auto"/>
              </w:divBdr>
            </w:div>
            <w:div w:id="1600337357">
              <w:marLeft w:val="0"/>
              <w:marRight w:val="0"/>
              <w:marTop w:val="0"/>
              <w:marBottom w:val="0"/>
              <w:divBdr>
                <w:top w:val="none" w:sz="0" w:space="0" w:color="auto"/>
                <w:left w:val="none" w:sz="0" w:space="0" w:color="auto"/>
                <w:bottom w:val="none" w:sz="0" w:space="0" w:color="auto"/>
                <w:right w:val="none" w:sz="0" w:space="0" w:color="auto"/>
              </w:divBdr>
            </w:div>
            <w:div w:id="155802215">
              <w:marLeft w:val="0"/>
              <w:marRight w:val="0"/>
              <w:marTop w:val="0"/>
              <w:marBottom w:val="0"/>
              <w:divBdr>
                <w:top w:val="none" w:sz="0" w:space="0" w:color="auto"/>
                <w:left w:val="none" w:sz="0" w:space="0" w:color="auto"/>
                <w:bottom w:val="none" w:sz="0" w:space="0" w:color="auto"/>
                <w:right w:val="none" w:sz="0" w:space="0" w:color="auto"/>
              </w:divBdr>
            </w:div>
            <w:div w:id="1406344791">
              <w:marLeft w:val="0"/>
              <w:marRight w:val="0"/>
              <w:marTop w:val="0"/>
              <w:marBottom w:val="0"/>
              <w:divBdr>
                <w:top w:val="none" w:sz="0" w:space="0" w:color="auto"/>
                <w:left w:val="none" w:sz="0" w:space="0" w:color="auto"/>
                <w:bottom w:val="none" w:sz="0" w:space="0" w:color="auto"/>
                <w:right w:val="none" w:sz="0" w:space="0" w:color="auto"/>
              </w:divBdr>
            </w:div>
            <w:div w:id="2077631901">
              <w:marLeft w:val="0"/>
              <w:marRight w:val="0"/>
              <w:marTop w:val="0"/>
              <w:marBottom w:val="0"/>
              <w:divBdr>
                <w:top w:val="none" w:sz="0" w:space="0" w:color="auto"/>
                <w:left w:val="none" w:sz="0" w:space="0" w:color="auto"/>
                <w:bottom w:val="none" w:sz="0" w:space="0" w:color="auto"/>
                <w:right w:val="none" w:sz="0" w:space="0" w:color="auto"/>
              </w:divBdr>
            </w:div>
            <w:div w:id="299502971">
              <w:marLeft w:val="0"/>
              <w:marRight w:val="0"/>
              <w:marTop w:val="0"/>
              <w:marBottom w:val="0"/>
              <w:divBdr>
                <w:top w:val="none" w:sz="0" w:space="0" w:color="auto"/>
                <w:left w:val="none" w:sz="0" w:space="0" w:color="auto"/>
                <w:bottom w:val="none" w:sz="0" w:space="0" w:color="auto"/>
                <w:right w:val="none" w:sz="0" w:space="0" w:color="auto"/>
              </w:divBdr>
            </w:div>
            <w:div w:id="1021200183">
              <w:marLeft w:val="0"/>
              <w:marRight w:val="0"/>
              <w:marTop w:val="0"/>
              <w:marBottom w:val="0"/>
              <w:divBdr>
                <w:top w:val="none" w:sz="0" w:space="0" w:color="auto"/>
                <w:left w:val="none" w:sz="0" w:space="0" w:color="auto"/>
                <w:bottom w:val="none" w:sz="0" w:space="0" w:color="auto"/>
                <w:right w:val="none" w:sz="0" w:space="0" w:color="auto"/>
              </w:divBdr>
            </w:div>
            <w:div w:id="327680738">
              <w:marLeft w:val="0"/>
              <w:marRight w:val="0"/>
              <w:marTop w:val="0"/>
              <w:marBottom w:val="0"/>
              <w:divBdr>
                <w:top w:val="none" w:sz="0" w:space="0" w:color="auto"/>
                <w:left w:val="none" w:sz="0" w:space="0" w:color="auto"/>
                <w:bottom w:val="none" w:sz="0" w:space="0" w:color="auto"/>
                <w:right w:val="none" w:sz="0" w:space="0" w:color="auto"/>
              </w:divBdr>
            </w:div>
            <w:div w:id="409810039">
              <w:marLeft w:val="0"/>
              <w:marRight w:val="0"/>
              <w:marTop w:val="0"/>
              <w:marBottom w:val="0"/>
              <w:divBdr>
                <w:top w:val="none" w:sz="0" w:space="0" w:color="auto"/>
                <w:left w:val="none" w:sz="0" w:space="0" w:color="auto"/>
                <w:bottom w:val="none" w:sz="0" w:space="0" w:color="auto"/>
                <w:right w:val="none" w:sz="0" w:space="0" w:color="auto"/>
              </w:divBdr>
            </w:div>
            <w:div w:id="1150904486">
              <w:marLeft w:val="0"/>
              <w:marRight w:val="0"/>
              <w:marTop w:val="0"/>
              <w:marBottom w:val="0"/>
              <w:divBdr>
                <w:top w:val="none" w:sz="0" w:space="0" w:color="auto"/>
                <w:left w:val="none" w:sz="0" w:space="0" w:color="auto"/>
                <w:bottom w:val="none" w:sz="0" w:space="0" w:color="auto"/>
                <w:right w:val="none" w:sz="0" w:space="0" w:color="auto"/>
              </w:divBdr>
            </w:div>
            <w:div w:id="1212880971">
              <w:marLeft w:val="0"/>
              <w:marRight w:val="0"/>
              <w:marTop w:val="0"/>
              <w:marBottom w:val="0"/>
              <w:divBdr>
                <w:top w:val="none" w:sz="0" w:space="0" w:color="auto"/>
                <w:left w:val="none" w:sz="0" w:space="0" w:color="auto"/>
                <w:bottom w:val="none" w:sz="0" w:space="0" w:color="auto"/>
                <w:right w:val="none" w:sz="0" w:space="0" w:color="auto"/>
              </w:divBdr>
            </w:div>
            <w:div w:id="1938293124">
              <w:marLeft w:val="0"/>
              <w:marRight w:val="0"/>
              <w:marTop w:val="0"/>
              <w:marBottom w:val="0"/>
              <w:divBdr>
                <w:top w:val="none" w:sz="0" w:space="0" w:color="auto"/>
                <w:left w:val="none" w:sz="0" w:space="0" w:color="auto"/>
                <w:bottom w:val="none" w:sz="0" w:space="0" w:color="auto"/>
                <w:right w:val="none" w:sz="0" w:space="0" w:color="auto"/>
              </w:divBdr>
            </w:div>
            <w:div w:id="543098588">
              <w:marLeft w:val="0"/>
              <w:marRight w:val="0"/>
              <w:marTop w:val="0"/>
              <w:marBottom w:val="0"/>
              <w:divBdr>
                <w:top w:val="none" w:sz="0" w:space="0" w:color="auto"/>
                <w:left w:val="none" w:sz="0" w:space="0" w:color="auto"/>
                <w:bottom w:val="none" w:sz="0" w:space="0" w:color="auto"/>
                <w:right w:val="none" w:sz="0" w:space="0" w:color="auto"/>
              </w:divBdr>
            </w:div>
            <w:div w:id="951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8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79BB5D-55FD-C848-A550-45895D23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1089</Words>
  <Characters>6209</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Security Strategy: Policy: statement of what is or not allowed b. Mechanism: met</vt:lpstr>
      <vt:lpstr>Stream cipher try to implement one-time pad by xor key with message</vt:lpstr>
      <vt:lpstr>Totient Function φ(n) – Number of pos integers less than n and relatively prime </vt:lpstr>
    </vt:vector>
  </TitlesOfParts>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18</cp:revision>
  <dcterms:created xsi:type="dcterms:W3CDTF">2017-10-25T04:19:00Z</dcterms:created>
  <dcterms:modified xsi:type="dcterms:W3CDTF">2017-10-25T10:11:00Z</dcterms:modified>
</cp:coreProperties>
</file>